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ле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числового ряда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частичной суммы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необходимом условии сходимости ряда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рядов про константу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рядов про сумму рядов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остатка ряда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Утверждение о сходимости остатка ряда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Критерий Коши для числового ряда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Признак сравнения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Следствие из признака сравнения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условии сходимости через функцию 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n</m:t>
                </m:r>
              </m:e>
              <m:sup>
                <m:r>
                  <w:rPr>
                    <w:sz w:val="40"/>
                    <w:szCs w:val="40"/>
                  </w:rPr>
                  <m:t>α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(гармонический ряд)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133.858267716535" w:hanging="850.393700787401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Признак Даламбера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Признак Коши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Следствие из признака Даламбера или признака Коши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 лекция: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Интегральный признак сходимости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Лейбница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абсолютно сходящегося ряда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условно сходящегося ряда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абсолютной сходимости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133.858267716535" w:right="-1032.9921259842508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перестановке членов ряда, сходящегося абсолютно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сумме абсолютно сходящихся рядов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Признак Коши и Даламбера для знакопеременных рядов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Римана (свойство условно сходящегося ряда)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fce5cd" w:val="clear"/>
        </w:rPr>
      </w:pPr>
      <w:r w:rsidDel="00000000" w:rsidR="00000000" w:rsidRPr="00000000">
        <w:rPr>
          <w:sz w:val="28"/>
          <w:szCs w:val="28"/>
          <w:shd w:fill="fce5cd" w:val="clear"/>
          <w:rtl w:val="0"/>
        </w:rPr>
        <w:t xml:space="preserve">Теорема о произведение рядов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сходимости ряда произведения константы и      абсолютно сходящегося ряда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Лемма о разбиение ряда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функциональной последовательности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поточечной сходимости функциональной последовательности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равномерной сходимости функциональной последовательности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Свойства равномерной сходимости функциональной последовательности (2 свойства)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 лекция: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133.858267716535" w:hanging="850.3937007874014"/>
        <w:rPr>
          <w:del w:author="Ярос" w:id="0" w:date="2023-01-23T13:47:48Z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</w:t>
      </w:r>
      <w:del w:author="Ярос" w:id="0" w:date="2023-01-23T13:47:48Z">
        <w:r w:rsidDel="00000000" w:rsidR="00000000" w:rsidRPr="00000000">
          <w:rPr>
            <w:sz w:val="28"/>
            <w:szCs w:val="28"/>
            <w:rtl w:val="0"/>
          </w:rPr>
          <w:delText xml:space="preserve">итерий Коши для функциональной последовательности</w:delText>
        </w:r>
      </w:del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133.858267716535" w:hanging="850.3937007874014"/>
        <w:rPr>
          <w:sz w:val="28"/>
          <w:szCs w:val="28"/>
          <w:rPrChange w:author="Ярос" w:id="1" w:date="2023-01-23T13:47:48Z">
            <w:rPr>
              <w:sz w:val="28"/>
              <w:szCs w:val="28"/>
              <w:u w:val="none"/>
            </w:rPr>
          </w:rPrChange>
        </w:rPr>
        <w:pPrChange w:author="Ярос" w:id="0" w:date="2023-01-23T13:47:48Z">
          <w:pPr>
            <w:numPr>
              <w:ilvl w:val="0"/>
              <w:numId w:val="1"/>
            </w:numPr>
            <w:ind w:left="1133.858267716535" w:hanging="850.3937007874014"/>
          </w:pPr>
        </w:pPrChange>
      </w:pPr>
      <w:r w:rsidDel="00000000" w:rsidR="00000000" w:rsidRPr="00000000">
        <w:rPr>
          <w:sz w:val="28"/>
          <w:szCs w:val="28"/>
          <w:rtl w:val="0"/>
        </w:rPr>
        <w:t xml:space="preserve">Определение функционального ряда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равномерной сходимости функционального ряда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поточечной сходимости функционального   ряда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Критерий Коши для функционального ряда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Вейерштрасса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Предельный переход под знаком суммы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непрерывности функционального ряда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почленном интегрирование функционального ряда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почленном дифференцирование </w:t>
      </w:r>
      <w:r w:rsidDel="00000000" w:rsidR="00000000" w:rsidRPr="00000000">
        <w:rPr>
          <w:sz w:val="28"/>
          <w:szCs w:val="28"/>
          <w:rtl w:val="0"/>
        </w:rPr>
        <w:t xml:space="preserve">функционального ряда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степенного ряда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133.858267716535" w:hanging="850.3937007874014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Теорема Коши-Адамара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133.858267716535" w:hanging="850.3937007874014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Следствие теоремы Коши-Адамара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 лекция: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Лемма о равномерной сходимости внутри интервала сходимости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непрерывности суммы степенного ряда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Теорема Абеля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Почленное интегрирование </w:t>
      </w:r>
      <w:commentRangeStart w:id="0"/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СР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Теорема о почленном дифференцировании СР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ряда Тейлора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Необходимое условие разложения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единственности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 функциями, раскладывающимися в ряд Тейлора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Формула Тейлора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необходимые и достаточное условие для разложения в ряд Тейлора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Достаточно условие -\\-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  <w:shd w:fill="dd7e6b" w:val="clear"/>
        </w:rPr>
      </w:pPr>
      <w:r w:rsidDel="00000000" w:rsidR="00000000" w:rsidRPr="00000000">
        <w:rPr>
          <w:sz w:val="28"/>
          <w:szCs w:val="28"/>
          <w:shd w:fill="dd7e6b" w:val="clear"/>
          <w:rtl w:val="0"/>
        </w:rPr>
        <w:t xml:space="preserve">Определение “Тригонометрические ряды Фурье”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shd w:fill="dd7e6b" w:val="clear"/>
        </w:rPr>
      </w:pPr>
      <w:r w:rsidDel="00000000" w:rsidR="00000000" w:rsidRPr="00000000">
        <w:rPr>
          <w:sz w:val="28"/>
          <w:szCs w:val="28"/>
          <w:shd w:fill="dd7e6b" w:val="clear"/>
          <w:rtl w:val="0"/>
        </w:rPr>
        <w:t xml:space="preserve">Определение тригонометрической системы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shd w:fill="dd7e6b" w:val="clear"/>
        </w:rPr>
      </w:pPr>
      <w:r w:rsidDel="00000000" w:rsidR="00000000" w:rsidRPr="00000000">
        <w:rPr>
          <w:sz w:val="28"/>
          <w:szCs w:val="28"/>
          <w:shd w:fill="dd7e6b" w:val="clear"/>
          <w:rtl w:val="0"/>
        </w:rPr>
        <w:t xml:space="preserve">Свойство ортогональности ряда Фурье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  <w:shd w:fill="dd7e6b" w:val="clear"/>
        </w:rPr>
      </w:pPr>
      <w:r w:rsidDel="00000000" w:rsidR="00000000" w:rsidRPr="00000000">
        <w:rPr>
          <w:sz w:val="28"/>
          <w:szCs w:val="28"/>
          <w:shd w:fill="dd7e6b" w:val="clear"/>
          <w:rtl w:val="0"/>
        </w:rPr>
        <w:t xml:space="preserve">Свойство нормировки ряда Фурье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Теорема о коэффициентах Фурье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5 лекция: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Утверждение о домножении функционального ряда на ограниченную функцию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ряда Фурье функции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частичной суммы ряда Фурье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T-периодичной функции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Теорема Римана + следствие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замыкания множества точек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финитной функции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характеристической функции множества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финитной ступенчатой функции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Лемма о финитно ступенчатой функции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ядра Дирихле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Лемма о ядре Дирихле (3 пункта)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Свойства ядра Дирихле(3 свойства)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Лемма о частичной сумме периодической функции через ядро Дирихле 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из леммы 74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6 лекция: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принцип локализаций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об одновременной сходимости\расходимости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предела лево- и правостороннего в ряде фурье при разрыве 1 рода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регулярной точки по Лебегу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признаке Дини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1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3 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7 лекция: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суммы и ядра Фейера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Лемма о ряде Фейера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из леммы о ряде Фейера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Фейера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Следствие из теоремы Фейера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тригонометрического полинома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Вейерштрасса (приближённые тригонометрические полиномы)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Вейерштрасса (приближённые многочлены)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полной системы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среднего квадратичного отношения f от g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полной системы функций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полноте тригонометрических функций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минимальной функции для полной тригонометрической системы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Определение неравенства Бесселя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Определение равенства Парсеваля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эквивалентности f(x) и ряда Фурье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скорости убывания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8 лекция: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равномерной и абсолютной сходимости ряда Фурье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Теорема о почленном интегрировании рядом Фурье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ряда Фурье для произвольного отрезка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комплексного ряда Фурье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9 лекция: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гиперплоскости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куба ранга k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меры Жордана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множества точек целых n-мерных кубов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множества точек полных n-мерных кубов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Следствие из определения множеств точек n-мерных кубов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внутренней и внешней мер Жордана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измеримого множества по Жордану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Свойства меры Жордана (5 свойств)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Утверждение о вложенных множествах, измеримых по Жордану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об аддитивности внешней меры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Следствие из леммы об аддитивности внешней меры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Утверждение о точке с окрестностью в многограннике\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границе множества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об объединение границ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Жордана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зажатом множестве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цилиндра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Теорема об измеримом основании цилиндра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Теорема с </w:t>
      </w:r>
      <w:commentRangeStart w:id="1"/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компотом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мере спрямляемой плоской кривой + следствие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10 лекция: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разбиения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вписанного разбиения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Свойство разбиения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мелкости разбиения измеримого множества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Интегральная сумма Римана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интеграла Римана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пределе суммы объёмов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Критерий существования интеграла Римана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Лемма о неограниченности функции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Следствие из леммы об неограниченности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ограниченности функции на разности E\E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Лемма о пересечении замкнутого куба с открытым множеством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Следствие из леммы о пересечении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об ограниченности функции на открытом множестве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Определение суммы Дарбу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Критерий интегрируемости по Риману через суммы Дарбу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интегрируемости через </w:t>
      </w:r>
      <w:commentRangeStart w:id="2"/>
      <w:r w:rsidDel="00000000" w:rsidR="00000000" w:rsidRPr="00000000">
        <w:rPr>
          <w:sz w:val="28"/>
          <w:szCs w:val="28"/>
          <w:rtl w:val="0"/>
        </w:rPr>
        <w:t xml:space="preserve">компот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интегрируемости с дырками в </w:t>
      </w:r>
      <w:commentRangeStart w:id="3"/>
      <w:r w:rsidDel="00000000" w:rsidR="00000000" w:rsidRPr="00000000">
        <w:rPr>
          <w:sz w:val="28"/>
          <w:szCs w:val="28"/>
          <w:rtl w:val="0"/>
        </w:rPr>
        <w:t xml:space="preserve">компоте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Свойства кратности интеграла по Риману (с 1 - 7)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Монотонность интеграла от неотрицательной функции (свойство 8)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Положительность интеграла в точке непрерывности (свойство 9) + следствие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Полная аддитивность интеграла (свойство 10)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Теорема о среднем + следствие (свойство 11) 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11 лекция: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повторного интеграла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сведении кратного интеграла к повторному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тройного интеграла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объёма n-мерного шара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12 лекция: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несобственного интеграла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Интеграл Пуассона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Замена переменных в кратном интеграле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замены координат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shd w:fill="ea9999" w:val="clear"/>
          <w:rtl w:val="0"/>
        </w:rPr>
        <w:t xml:space="preserve">Лемма о границах при замене координат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Теорема о замене координат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Виды замен координат (3 штуки)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13 лекция: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Определение криволинейного интеграла первого рода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Свойства криволинейного интеграла первого рода (5 свойство)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Определение криволинейного интеграла второго рода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Определение производной вектора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Свойства криволинейного интеграла второго рода (4 свойства)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положительного направления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Теорема Грина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Уравнение в полных дифференциалах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Вычисление площадей</w:t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14 лекция: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Преобразование Фурье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Свойства преобразований Фурье (10 штук)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Определение интеграла Фурье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Интеграл Лапласа </w:t>
      </w:r>
    </w:p>
    <w:p w:rsidR="00000000" w:rsidDel="00000000" w:rsidP="00000000" w:rsidRDefault="00000000" w:rsidRPr="00000000" w14:paraId="000000C9">
      <w:pPr>
        <w:jc w:val="center"/>
        <w:rPr>
          <w:sz w:val="200"/>
          <w:szCs w:val="200"/>
        </w:rPr>
      </w:pPr>
      <w:commentRangeStart w:id="4"/>
      <w:commentRangeStart w:id="5"/>
      <w:commentRangeStart w:id="6"/>
      <w:commentRangeStart w:id="7"/>
      <w:r w:rsidDel="00000000" w:rsidR="00000000" w:rsidRPr="00000000">
        <w:rPr>
          <w:sz w:val="200"/>
          <w:szCs w:val="200"/>
          <w:rtl w:val="0"/>
        </w:rPr>
        <w:t xml:space="preserve">Всё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00"/>
          <w:szCs w:val="200"/>
          <w:rtl w:val="0"/>
        </w:rPr>
        <w:t xml:space="preserve">!!</w:t>
      </w:r>
      <w:commentRangeStart w:id="8"/>
      <w:r w:rsidDel="00000000" w:rsidR="00000000" w:rsidRPr="00000000">
        <w:rPr>
          <w:sz w:val="200"/>
          <w:szCs w:val="200"/>
          <w:rtl w:val="0"/>
        </w:rPr>
        <w:t xml:space="preserve">!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1714500</wp:posOffset>
            </wp:positionV>
            <wp:extent cx="4386263" cy="23315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331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jc w:val="center"/>
        <w:rPr>
          <w:sz w:val="200"/>
          <w:szCs w:val="2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гор Шушков" w:id="0" w:date="2022-12-12T17:09:10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степенной ряд</w:t>
      </w:r>
    </w:p>
  </w:comment>
  <w:comment w:id="8" w:date="2022-12-21T08:04:59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 Прошичев – 🥹 | 2022-12-21 00:04 AM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Егор Шушков – 🥹 | 2022-12-21 00:05 AM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Дмитрий Дешура – 🥹 | 2022-12-21 01:00 AM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 taurus – 🥹 | 2022-12-21 07:04 AM</w:t>
      </w:r>
    </w:p>
  </w:comment>
  <w:comment w:id="2" w:date="2022-12-18T17:15:32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 Прошичев – 🤤 | 2022-12-18 09:15 AM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Егор Шушков – 🤤 | 2022-12-18 09:15 AM</w:t>
      </w:r>
    </w:p>
  </w:comment>
  <w:comment w:id="3" w:date="2022-12-18T17:16:50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 Прошичев – 🤤 | 2022-12-18 09:16 AM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Егор Шушков – 🤤 | 2022-12-18 14:01 PM</w:t>
      </w:r>
    </w:p>
  </w:comment>
  <w:comment w:author="Roman M." w:id="4" w:date="2022-12-20T23:57:23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увидимся на допсе</w:t>
      </w:r>
    </w:p>
  </w:comment>
  <w:comment w:author="Roman M." w:id="5" w:date="2022-12-21T00:03:04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Александр Прошичев" w:id="6" w:date="2022-12-21T08:03:13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Александр Прошичев" w:id="7" w:date="2022-12-21T08:03:35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до встречи на допсе :))))))</w:t>
      </w:r>
    </w:p>
  </w:comment>
  <w:comment w:id="1" w:date="2022-12-17T22:09:26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 Прошичев – 🤤 | 2022-12-17 14:09 PM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Егор Шушков – 🤤 | 2022-12-17 14:09 PM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Анастасия Рындыч – 🤤 | 2022-12-20 13:34 PM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M. – 🤤 | 2022-12-20 16:44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