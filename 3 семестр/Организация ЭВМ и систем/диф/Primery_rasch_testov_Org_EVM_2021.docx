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sdt>
        <w:sdtPr>
          <w:tag w:val="goog_rdk_0"/>
        </w:sdtPr>
        <w:sdtContent>
          <w:commentRangeStart w:id="0"/>
        </w:sdtContent>
      </w:sdt>
      <w:commentRangeEnd w:id="0"/>
      <w:r w:rsidDel="00000000" w:rsidR="00000000" w:rsidRPr="00000000">
        <w:commentReference w:id="0"/>
      </w: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Примеры  вопросов  теста, требующие 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Выполнить преобразование  смешанного (содержащего целую и дробную части) десятичного числа    х = 129.5  в  8-ричную систему счисления 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и смешанного отрицательного десятичного числа    y =  - 43.625  в  дополнительный код  в 16-ричной системе счисления (y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16дк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  <w:tab/>
        <w:t xml:space="preserve"> Преобразования делать без калькулятора и описать подробно.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= 129 + 0.5  </w:t>
        <w:tab/>
        <w:tab/>
        <w:tab/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16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-43 + (-0.625)                 </w:t>
        <w:tab/>
        <w:t xml:space="preserve">   |   0.625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 0.A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|     0.5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0.4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8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43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16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;  ( -2B)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ДК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 (FF)D5        |  (-0.A)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ДК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 0.6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= 201.4    </w:t>
        <w:tab/>
        <w:tab/>
        <w:tab/>
        <w:tab/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=  D5.6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 Выполнить  в 16-ричной (Н) системе  счисления  (СС)  сложение   у =  х1 +  х2   16-битных целых чисел,   заданных  в  десятичной (D) СС  х1 =  6789 ,  х2 = - 375 ,   с    фиксацией результата   ( 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16 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)  и  флага переполнения (OF).  Представить  подробное   описание  перевода  чисел    D → H  и  выполнения  операции  в  H.       </w:t>
            <w:tab/>
            <w:tab/>
            <w:tab/>
            <w:tab/>
            <w:t xml:space="preserve"> </w:t>
          </w:r>
        </w:sdtContent>
      </w:sdt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Х1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  </w:t>
      </w: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= 6789 = {10 → 16}= 1A85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|</w:t>
        <w:tab/>
        <w:t xml:space="preserve">Х2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  </w:t>
      </w: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= 375 = {10 → 16}= 0177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|</w:t>
        <w:tab/>
        <w:t xml:space="preserve">(-0177)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ДК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 FE89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  1A85  +  FE89  = 190A</w:t>
        <w:tab/>
        <w:t xml:space="preserve">  ;         OF  = 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 Укажите  диапазон  (R)  изменения  в  виде [-10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]   и  точность (δ) представления   (число десятичных цифр  после  запятой)  для  чисел с плавающей запятой,  имеющих формат:   1 бит – знак числа, 15 бит – порядок, 30  бит – мантисса?     </w:t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 =  m*2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;   R =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P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 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1024 * 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16384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 =  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16384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=(2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1638.4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1638.4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4930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;      δ = 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(2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 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R = [- 10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4930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4930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          δ  =  9 дес. разрядов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 Представить  десятичное  вещественное  число   267.5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в  16-разрядном  двоичном коде                            в формате  1 – 5 – 11  (знак – порядок – мантисса)  в нормализованном виде.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commentRangeStart w:id="1"/>
        </w:sdtContent>
      </w:sdt>
      <w:sdt>
        <w:sdtPr>
          <w:tag w:val="goog_rdk_5"/>
        </w:sdtPr>
        <w:sdtContent>
          <w:commentRangeStart w:id="2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267.5 = 10B.8 ={→в нормализованный вид } =  0.10B8*16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0.10B8*2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0 | 01100 | 0001.0000.1011.1000 |  = {m shl 3}  =   0 | 01001| 10000101110 |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Sgn       P                      m                                          Sgn       P            m   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ins w:author="Даша Усачёва" w:id="1" w:date="2022-12-26T07:37:04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результаты  заданных  логических  операций  над 16-ричными числами: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323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 A67B</w:t>
        <w:tab/>
        <w:t xml:space="preserve">        y = 1234     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-3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  AND  y)  =  0230   </w:t>
        <w:tab/>
        <w:t xml:space="preserve">       </w:t>
        <w:tab/>
        <w:tab/>
        <w:tab/>
        <w:t xml:space="preserve">(x  OR  y)   =  B67F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Для  таблицы истинности логической  функции Y=f (A,B,C), заданной  на рис.1,  записать в  виде  ДНФ ее логическое выражение  и  минимизировать  его  с  помощью  преобразований  булевой алгебры.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28"/>
        </w:tabs>
        <w:spacing w:after="0" w:before="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продолжение</w:t>
      </w:r>
    </w:p>
    <w:tbl>
      <w:tblPr>
        <w:tblStyle w:val="Table1"/>
        <w:tblW w:w="3400.0" w:type="dxa"/>
        <w:jc w:val="left"/>
        <w:tblInd w:w="1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"/>
        <w:gridCol w:w="850"/>
        <w:gridCol w:w="850"/>
        <w:gridCol w:w="850"/>
        <w:tblGridChange w:id="0">
          <w:tblGrid>
            <w:gridCol w:w="850"/>
            <w:gridCol w:w="850"/>
            <w:gridCol w:w="850"/>
            <w:gridCol w:w="850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00.0" w:type="dxa"/>
        <w:jc w:val="left"/>
        <w:tblInd w:w="1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"/>
        <w:gridCol w:w="850"/>
        <w:gridCol w:w="850"/>
        <w:gridCol w:w="850"/>
        <w:tblGridChange w:id="0">
          <w:tblGrid>
            <w:gridCol w:w="850"/>
            <w:gridCol w:w="850"/>
            <w:gridCol w:w="850"/>
            <w:gridCol w:w="850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2"/>
        </w:tabs>
        <w:spacing w:after="0" w:before="0" w:line="240" w:lineRule="auto"/>
        <w:ind w:left="0" w:right="-32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 (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+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B•C) +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A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B•C) + (A•B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+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}) =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= 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 +  A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 +  A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=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 +  A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 Для  таблицы   истинности  логической  функции Y=f (A,B,C), заданной  на рис.2а,  представить ее в  виде  карты  Карно и с ее помощью  получить минимальное логическое выражение функции  в виде ДНФ.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shape id="_x0000_s0" style="width:272pt;height:159pt;" type="#_x0000_t75">
            <v:imagedata r:id="rId1" o:title=""/>
          </v:shape>
          <o:OLEObject DrawAspect="Content" r:id="rId2" ObjectID="_1667920830" ProgID="Visio.Drawing.11" ShapeID="_x0000_s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 +  A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 Укажите,   как  математическое  выражение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                  (а + b)*(x-y)/d *exp(c)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правильно реализуется в стековой  архитектуре  системы команд.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ab+ xy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*d / c exp*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 Чему равен физический адрес  (ФА)  команды процессора  i8086,  если  (CS) =  AABB,             (IP) =  1234  ?                                                        AABB0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+   1 2 34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AB DE4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 Для  заданного фрагмента  ассемблерной программы  определить содержимое регистра  BX                         (в 16-ричной системе счисления).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Будет  задан   небольшой  фрагмент  ассемблерной программы по аналогии с работами 1-3.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 </w:t>
      </w:r>
      <w:sdt>
        <w:sdtPr>
          <w:tag w:val="goog_rdk_9"/>
        </w:sdtPr>
        <w:sdtContent>
          <w:commentRangeStart w:id="3"/>
        </w:sdtContent>
      </w:sdt>
      <w:sdt>
        <w:sdtPr>
          <w:tag w:val="goog_rdk_10"/>
        </w:sdtPr>
        <w:sdtContent>
          <w:commentRangeStart w:id="4"/>
        </w:sdtContent>
      </w:sdt>
      <w:sdt>
        <w:sdtPr>
          <w:tag w:val="goog_rdk_11"/>
        </w:sdtPr>
        <w:sdtContent>
          <w:commentRangeStart w:id="5"/>
        </w:sdtContent>
      </w:sdt>
      <w:sdt>
        <w:sdtPr>
          <w:tag w:val="goog_rdk_12"/>
        </w:sdtPr>
        <w:sdtContent>
          <w:commentRangeStart w:id="6"/>
        </w:sdtContent>
      </w:sdt>
      <w:sdt>
        <w:sdtPr>
          <w:tag w:val="goog_rdk_13"/>
        </w:sdtPr>
        <w:sdtContent>
          <w:commentRangeStart w:id="7"/>
        </w:sdtContent>
      </w:sdt>
      <w:sdt>
        <w:sdtPr>
          <w:tag w:val="goog_rdk_14"/>
        </w:sdtPr>
        <w:sdtContent>
          <w:commentRangeStart w:id="8"/>
        </w:sdtContent>
      </w:sdt>
      <w:sdt>
        <w:sdtPr>
          <w:tag w:val="goog_rdk_15"/>
        </w:sdtPr>
        <w:sdtContent>
          <w:commentRangeStart w:id="9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Пусть  основная память (ОП) содержит  32К  16-битных слов.  Кэш-память содержит 4 строки  по  8         16-битных слов. Для способа прямого отображения адресов  ОП  на  кэш-память определить номер строки КЭШа и номер слова в строке, куда будет отображаться слово ОП с 16-ричным адресом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AС74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Учесть, что адресация данных  в  ОП  и  КЭШе  производится побайтно,  номер строки  и  номер слова в строке КЭШа начинаются с 0.    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  <w:tab/>
        <w:t xml:space="preserve">C       7</w:t>
        <w:tab/>
        <w:t xml:space="preserve">     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23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1010 1100 01|11| 010|0    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23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|str| wrd|byte</w:t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Младший  бит  адреса  всегда равен нулю,. потому что адрес выровнен по границе слова.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323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Номер строки  =  3              </w:t>
        <w:tab/>
        <w:t xml:space="preserve">Номер слова в строке  =  2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-3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-3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Пусть ЦП содержит кеш-память 1-го и 2-го уровня с временами </w:t>
      </w:r>
      <w:sdt>
        <w:sdtPr>
          <w:tag w:val="goog_rdk_16"/>
        </w:sdtPr>
        <w:sdtContent>
          <w:ins w:author="Даша Усачёва" w:id="2" w:date="2022-12-26T07:24:4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доступные</w:t>
            </w:r>
          </w:ins>
        </w:sdtContent>
      </w:sdt>
      <w:sdt>
        <w:sdtPr>
          <w:tag w:val="goog_rdk_17"/>
        </w:sdtPr>
        <w:sdtContent>
          <w:del w:author="Даша Усачёва" w:id="2" w:date="2022-12-26T07:24:4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delText xml:space="preserve">досту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 4  нс  и  30  нс соответственно. Время доступа к основной памяти составляет 100 нс. Если 20% обращений к памяти приходится на долю кеш-памяти  1-го уровня,  а  60%  -  на долю кеш-памяти   2-го уровня,  то каково среднее время доступа к памяти?          </w:t>
        <w:tab/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-323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 ср.  =  0.2 * 4  +  0.6 * (4+30)  + 0.2*(4+30+100) = 0.8+20.4 + 26.8 = 48 нс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3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Пусть система виртуальной памяти  может адресовать 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байт. Емкость физической памяти  равна       16 Мб, размер физической и виртуальной страниц (ФС и ВС)  равен  4 Кб. Требуется определить: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а) длина ФА(бит) =    24     б) число ВС = 64000    в) число  ФС =  4000      г) длина номера ВС(бит) = 16    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д) длина номера  ФС (бит)  =    12             е)  число строк таблицы страниц  =  64000                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Чему  равно  шестнадцатиричное  значение  адреса  вектора  прерывания с десятичным номером  60 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3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АВП =  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4 =  240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  </w:t>
      </w:r>
      <w:sdt>
        <w:sdtPr>
          <w:tag w:val="goog_rdk_18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= {10 → 16} =  F0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Чему  равно  шестнадцатиричное  значение  смещения  дескриптора  с  десятичным номером   75   в таблице дескрипторов? </w:t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=  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8 =  600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  </w:t>
      </w:r>
      <w:sdt>
        <w:sdtPr>
          <w:tag w:val="goog_rdk_19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= {10 → 16} =  258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 </w:t>
      </w:r>
      <w:sdt>
        <w:sdtPr>
          <w:tag w:val="goog_rdk_20"/>
        </w:sdtPr>
        <w:sdtContent>
          <w:commentRangeStart w:id="10"/>
        </w:sdtContent>
      </w:sdt>
      <w:sdt>
        <w:sdtPr>
          <w:tag w:val="goog_rdk_21"/>
        </w:sdtPr>
        <w:sdtContent>
          <w:commentRangeStart w:id="1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Пусть разработка программы на С требует  8  человеко-месяцев, а на ассемблере – в   5  раз больше, но время выполнения программы на С – в  5  раз  больше, чем программы на ассемблере. Кроме того,  пусть  4%  длины кода этой программы отвечает за  40%  времени ее выполнения. Если написать программу на  С, а затем эти  4%  кода переписать на ассемблере, то по сравнению с  программой на ассемблере  во сколько примерно раз будет выигрыш во времени разработки и проигрыш во времени выполнения?  (считать с точностью до 0.1 с округлением)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23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разр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                                                   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вып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Способ  оценивания ответов.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Пусть  для  вопроса  приведено 4 ответа = 2х  +  2п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812.0" w:type="dxa"/>
        <w:jc w:val="left"/>
        <w:tblInd w:w="1842.9999999999998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7"/>
        <w:gridCol w:w="1985"/>
        <w:tblGridChange w:id="0">
          <w:tblGrid>
            <w:gridCol w:w="3827"/>
            <w:gridCol w:w="198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Комбинация ответов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2х  +  0п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2х  +  2п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1х  +  1п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1х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1/2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2х  +  1п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1/2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0х  +  ( 1п  или  2п 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Общее число  вопросов  =  27      Максим. число баллов    =  28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680" w:top="851" w:left="1134" w:right="851" w:header="709" w:footer="709"/>
      <w:pgNumType w:start="1"/>
      <w:sectPrChange w:author="Даша Усачёва" w:id="0" w:date="2022-12-26T07:24:54Z">
        <w:sectPr w:rsidR="000000" w:rsidDel="000000" w:rsidRPr="000000" w:rsidSect="000000">
          <w:pgMar w:bottom="680" w:top="851" w:left="1134" w:right="851" w:header="709" w:footer="709"/>
          <w:pgNumType w:start="1"/>
          <w:pgSz w:h="16838" w:w="11906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ртур Мусаев" w:id="0" w:date="2022-12-26T11:25:54Z">
    <w:sdt>
      <w:sdtPr>
        <w:tag w:val="goog_rdk_26"/>
      </w:sdtPr>
      <w:sdtContent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Даша Усачёва" w:id="3" w:date="2022-12-26T07:24:5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5"/>
            </w:sdtPr>
            <w:sdtContent>
              <w:ins w:author="Даша Усачёва" w:id="3" w:date="2022-12-26T07:24:5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ыфф=ыывф</w:t>
                </w:r>
              </w:ins>
            </w:sdtContent>
          </w:sdt>
        </w:p>
      </w:sdtContent>
    </w:sdt>
  </w:comment>
  <w:comment w:author="Александр Камынин" w:id="1" w:date="2022-12-25T16:29:50Z">
    <w:sdt>
      <w:sdtPr>
        <w:tag w:val="goog_rdk_28"/>
      </w:sdtPr>
      <w:sdtContent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Даша Усачёва" w:id="3" w:date="2022-12-26T07:24:5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7"/>
            </w:sdtPr>
            <w:sdtContent>
              <w:ins w:author="Даша Усачёва" w:id="3" w:date="2022-12-26T07:24:5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И это тоже бред!! Ёлки-палки</w:t>
                </w:r>
              </w:ins>
            </w:sdtContent>
          </w:sdt>
        </w:p>
      </w:sdtContent>
    </w:sdt>
  </w:comment>
  <w:comment w:author="Александр Прошичев" w:id="2" w:date="2022-12-25T19:50:40Z">
    <w:sdt>
      <w:sdtPr>
        <w:tag w:val="goog_rdk_30"/>
      </w:sdtPr>
      <w:sdtContent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Даша Усачёва" w:id="3" w:date="2022-12-26T07:24:5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29"/>
            </w:sdtPr>
            <w:sdtContent>
              <w:ins w:author="Даша Усачёва" w:id="3" w:date="2022-12-26T07:24:5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Всё тут нормально</w:t>
                </w:r>
              </w:ins>
            </w:sdtContent>
          </w:sdt>
        </w:p>
      </w:sdtContent>
    </w:sdt>
  </w:comment>
  <w:comment w:author="Александр Камынин" w:id="3" w:date="2022-12-25T18:54:59Z">
    <w:sdt>
      <w:sdtPr>
        <w:tag w:val="goog_rdk_32"/>
      </w:sdtPr>
      <w:sdtContent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Даша Усачёва" w:id="3" w:date="2022-12-26T07:24:5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1"/>
            </w:sdtPr>
            <w:sdtContent>
              <w:ins w:author="Даша Усачёва" w:id="3" w:date="2022-12-26T07:24:5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Бред!!!! ПАМАГИТЕ БЛИН</w:t>
                </w:r>
              </w:ins>
            </w:sdtContent>
          </w:sdt>
        </w:p>
      </w:sdtContent>
    </w:sdt>
  </w:comment>
  <w:comment w:author="Владимир Тапеха" w:id="4" w:date="2022-12-25T18:57:54Z">
    <w:sdt>
      <w:sdtPr>
        <w:tag w:val="goog_rdk_34"/>
      </w:sdtPr>
      <w:sdtContent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Даша Усачёва" w:id="3" w:date="2022-12-26T07:24:5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3"/>
            </w:sdtPr>
            <w:sdtContent>
              <w:ins w:author="Даша Усачёва" w:id="3" w:date="2022-12-26T07:24:5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это ужас!!</w:t>
                </w:r>
              </w:ins>
            </w:sdtContent>
          </w:sdt>
        </w:p>
      </w:sdtContent>
    </w:sdt>
  </w:comment>
  <w:comment w:author="Insane Cobra" w:id="5" w:date="2022-12-25T18:59:54Z">
    <w:sdt>
      <w:sdtPr>
        <w:tag w:val="goog_rdk_36"/>
      </w:sdtPr>
      <w:sdtContent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Даша Усачёва" w:id="3" w:date="2022-12-26T07:24:5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5"/>
            </w:sdtPr>
            <w:sdtContent>
              <w:ins w:author="Даша Усачёва" w:id="3" w:date="2022-12-26T07:24:5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В чем логика?</w:t>
                </w:r>
              </w:ins>
            </w:sdtContent>
          </w:sdt>
        </w:p>
      </w:sdtContent>
    </w:sdt>
  </w:comment>
  <w:comment w:author="Александр Камынин" w:id="6" w:date="2022-12-25T19:00:01Z">
    <w:sdt>
      <w:sdtPr>
        <w:tag w:val="goog_rdk_38"/>
      </w:sdtPr>
      <w:sdtContent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Даша Усачёва" w:id="3" w:date="2022-12-26T07:24:5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7"/>
            </w:sdtPr>
            <w:sdtContent>
              <w:ins w:author="Даша Усачёва" w:id="3" w:date="2022-12-26T07:24:5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Кажется, я что-то нашел!</w:t>
                </w:r>
              </w:ins>
            </w:sdtContent>
          </w:sdt>
        </w:p>
      </w:sdtContent>
    </w:sdt>
  </w:comment>
  <w:comment w:author="Владимир Тапеха" w:id="7" w:date="2022-12-25T19:00:13Z">
    <w:sdt>
      <w:sdtPr>
        <w:tag w:val="goog_rdk_40"/>
      </w:sdtPr>
      <w:sdtContent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Даша Усачёва" w:id="3" w:date="2022-12-26T07:24:5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39"/>
            </w:sdtPr>
            <w:sdtContent>
              <w:ins w:author="Даша Усачёва" w:id="3" w:date="2022-12-26T07:24:5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что</w:t>
                </w:r>
              </w:ins>
            </w:sdtContent>
          </w:sdt>
        </w:p>
      </w:sdtContent>
    </w:sdt>
  </w:comment>
  <w:comment w:author="Александр Прошичев" w:id="8" w:date="2022-12-25T19:50:52Z">
    <w:sdt>
      <w:sdtPr>
        <w:tag w:val="goog_rdk_42"/>
      </w:sdtPr>
      <w:sdtContent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Даша Усачёва" w:id="3" w:date="2022-12-26T07:24:5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1"/>
            </w:sdtPr>
            <w:sdtContent>
              <w:ins w:author="Даша Усачёва" w:id="3" w:date="2022-12-26T07:24:5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И тут всё нормально</w:t>
                </w:r>
              </w:ins>
            </w:sdtContent>
          </w:sdt>
        </w:p>
      </w:sdtContent>
    </w:sdt>
  </w:comment>
  <w:comment w:author="Александр Камынин" w:id="9" w:date="2022-12-25T20:05:59Z">
    <w:sdt>
      <w:sdtPr>
        <w:tag w:val="goog_rdk_44"/>
      </w:sdtPr>
      <w:sdtContent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Даша Усачёва" w:id="3" w:date="2022-12-26T07:24:5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3"/>
            </w:sdtPr>
            <w:sdtContent>
              <w:ins w:author="Даша Усачёва" w:id="3" w:date="2022-12-26T07:24:5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тогда покажи решение</w:t>
                </w:r>
              </w:ins>
            </w:sdtContent>
          </w:sdt>
        </w:p>
      </w:sdtContent>
    </w:sdt>
  </w:comment>
  <w:comment w:author="Александр Камынин" w:id="10" w:date="2022-12-25T18:55:14Z">
    <w:sdt>
      <w:sdtPr>
        <w:tag w:val="goog_rdk_46"/>
      </w:sdtPr>
      <w:sdtContent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Даша Усачёва" w:id="3" w:date="2022-12-26T07:24:5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5"/>
            </w:sdtPr>
            <w:sdtContent>
              <w:ins w:author="Даша Усачёва" w:id="3" w:date="2022-12-26T07:24:5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Господи, дай мне сил</w:t>
                </w:r>
              </w:ins>
            </w:sdtContent>
          </w:sdt>
        </w:p>
      </w:sdtContent>
    </w:sdt>
  </w:comment>
  <w:comment w:author="Владимир Тапеха" w:id="11" w:date="2022-12-25T18:57:42Z">
    <w:sdt>
      <w:sdtPr>
        <w:tag w:val="goog_rdk_48"/>
      </w:sdtPr>
      <w:sdtContent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Даша Усачёва" w:id="3" w:date="2022-12-26T07:24:54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47"/>
            </w:sdtPr>
            <w:sdtContent>
              <w:ins w:author="Даша Усачёва" w:id="3" w:date="2022-12-26T07:24:54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😭😭😭</w:t>
                </w:r>
              </w:ins>
            </w:sdtContent>
          </w:sdt>
        </w:p>
      </w:sdtContent>
    </w:sdt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A" w15:done="0"/>
  <w15:commentEx w15:paraId="0000008B" w15:done="0"/>
  <w15:commentEx w15:paraId="0000008C" w15:paraIdParent="0000008B" w15:done="0"/>
  <w15:commentEx w15:paraId="0000008D" w15:done="0"/>
  <w15:commentEx w15:paraId="0000008E" w15:paraIdParent="0000008D" w15:done="0"/>
  <w15:commentEx w15:paraId="0000008F" w15:paraIdParent="0000008D" w15:done="0"/>
  <w15:commentEx w15:paraId="00000090" w15:paraIdParent="0000008D" w15:done="0"/>
  <w15:commentEx w15:paraId="00000091" w15:paraIdParent="0000008D" w15:done="0"/>
  <w15:commentEx w15:paraId="00000092" w15:paraIdParent="0000008D" w15:done="0"/>
  <w15:commentEx w15:paraId="00000093" w15:paraIdParent="0000008D" w15:done="0"/>
  <w15:commentEx w15:paraId="00000094" w15:done="0"/>
  <w15:commentEx w15:paraId="00000095" w15:paraIdParent="0000009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Arial"/>
  <w:font w:name="Card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  <w:font w:name="Symbo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4"/>
    </w:sdtPr>
    <w:sdtContent>
      <w:p w:rsidR="00000000" w:rsidDel="00000000" w:rsidP="00000000" w:rsidRDefault="00000000" w:rsidRPr="00000000" w14:paraId="00000089">
        <w:pPr>
          <w:rPr>
            <w:ins w:author="Даша Усачёва" w:id="3" w:date="2022-12-26T07:24:54Z"/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sdt>
          <w:sdtPr>
            <w:tag w:val="goog_rdk_23"/>
          </w:sdtPr>
          <w:sdtContent>
            <w:ins w:author="Даша Усачёва" w:id="3" w:date="2022-12-26T07:24:54Z">
              <w:r w:rsidDel="00000000" w:rsidR="00000000" w:rsidRPr="00000000">
                <w:rPr>
                  <w:rtl w:val="0"/>
                </w:rPr>
              </w:r>
            </w:ins>
          </w:sdtContent>
        </w:sdt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autoSpaceDE w:val="0"/>
      <w:autoSpaceDN w:val="0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tabs>
        <w:tab w:val="left" w:leader="none" w:pos="0"/>
      </w:tabs>
      <w:suppressAutoHyphens w:val="1"/>
      <w:autoSpaceDE w:val="0"/>
      <w:autoSpaceDN w:val="0"/>
      <w:spacing w:line="1" w:lineRule="atLeast"/>
      <w:ind w:right="-432" w:leftChars="-1" w:rightChars="0" w:firstLineChars="-1"/>
      <w:textDirection w:val="btLr"/>
      <w:textAlignment w:val="top"/>
      <w:outlineLvl w:val="1"/>
    </w:pPr>
    <w:rPr>
      <w:rFonts w:ascii="Courier New" w:cs="Courier New" w:hAnsi="Courier New"/>
      <w:b w:val="1"/>
      <w:bCs w:val="1"/>
      <w:i w:val="1"/>
      <w:iCs w:val="1"/>
      <w:w w:val="100"/>
      <w:position w:val="-1"/>
      <w:sz w:val="28"/>
      <w:szCs w:val="28"/>
      <w:u w:val="single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tabs>
        <w:tab w:val="left" w:leader="none" w:pos="0"/>
      </w:tabs>
      <w:suppressAutoHyphens w:val="1"/>
      <w:autoSpaceDE w:val="0"/>
      <w:autoSpaceDN w:val="0"/>
      <w:spacing w:line="1" w:lineRule="atLeast"/>
      <w:ind w:right="-432" w:leftChars="-1" w:rightChars="0" w:firstLineChars="-1"/>
      <w:textDirection w:val="btLr"/>
      <w:textAlignment w:val="top"/>
      <w:outlineLvl w:val="2"/>
    </w:pPr>
    <w:rPr>
      <w:rFonts w:ascii="Courier New" w:cs="Courier New" w:hAnsi="Courier New"/>
      <w:b w:val="1"/>
      <w:bCs w:val="1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tabs>
        <w:tab w:val="left" w:leader="none" w:pos="0"/>
      </w:tabs>
      <w:suppressAutoHyphens w:val="1"/>
      <w:autoSpaceDE w:val="0"/>
      <w:autoSpaceDN w:val="0"/>
      <w:spacing w:line="1" w:lineRule="atLeast"/>
      <w:ind w:right="-432" w:leftChars="-1" w:rightChars="0" w:firstLineChars="-1"/>
      <w:jc w:val="both"/>
      <w:textDirection w:val="btLr"/>
      <w:textAlignment w:val="top"/>
      <w:outlineLvl w:val="3"/>
    </w:pPr>
    <w:rPr>
      <w:rFonts w:ascii="Courier New" w:cs="Courier New" w:hAnsi="Courier New"/>
      <w:b w:val="1"/>
      <w:bCs w:val="1"/>
      <w:i w:val="1"/>
      <w:iCs w:val="1"/>
      <w:w w:val="100"/>
      <w:position w:val="-1"/>
      <w:sz w:val="28"/>
      <w:szCs w:val="28"/>
      <w:u w:val="single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Текст">
    <w:name w:val="Текст"/>
    <w:basedOn w:val="Обычный"/>
    <w:next w:val="Текст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/>
    </w:rPr>
    <w:tblPr>
      <w:tblStyle w:val="Сеткатаблицы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autoSpaceDE w:val="0"/>
      <w:autoSpaceDN w:val="0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ТекстЗнак">
    <w:name w:val="Текст Знак"/>
    <w:next w:val="ТекстЗнак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ВерхнийколонтитулЗнак">
    <w:name w:val="Верхний колонтитул Знак"/>
    <w:basedOn w:val="Основнойшрифтабзаца"/>
    <w:next w:val="Верх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НижнийколонтитулЗнак">
    <w:name w:val="Нижний колонтитул Знак"/>
    <w:basedOn w:val="Основнойшрифтабзаца"/>
    <w:next w:val="Ниж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comments" Target="comments.xml"/><Relationship Id="rId11" Type="http://schemas.openxmlformats.org/officeDocument/2006/relationships/header" Target="header1.xml"/><Relationship Id="rId10" Type="http://schemas.microsoft.com/office/2011/relationships/commentsExtended" Target="commentsExtended.xml"/><Relationship Id="rId9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Cardo-regular.ttf"/><Relationship Id="rId4" Type="http://schemas.openxmlformats.org/officeDocument/2006/relationships/font" Target="fonts/Cardo-bold.ttf"/><Relationship Id="rId5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YBLbs0uHDPTfeTMTovPpZtXROA==">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2021-12-26T06:23:00Z</dcterms:created>
  <dc:creator>VAK Group</dc:creator>
</cp:coreProperties>
</file>