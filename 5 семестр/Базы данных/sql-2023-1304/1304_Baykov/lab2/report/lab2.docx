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:rsidR="00A70A77" w:rsidRPr="00064560" w:rsidRDefault="008C3E1E">
      <w:pPr>
        <w:pStyle w:val="Standard"/>
        <w:jc w:val="center"/>
        <w:rPr>
          <w:color w:val="000000"/>
          <w:rPrChange w:id="0" w:author="Учетная запись Майкрософт" w:date="2023-10-31T15:43:00Z">
            <w:rPr>
              <w:color w:val="000000"/>
              <w:lang w:val="en-US"/>
            </w:rPr>
          </w:rPrChange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247A5F" w:rsidRPr="00064560">
        <w:rPr>
          <w:b/>
          <w:color w:val="000000"/>
          <w:szCs w:val="28"/>
          <w:lang w:eastAsia="ru-RU" w:bidi="ar-SA"/>
          <w:rPrChange w:id="1" w:author="Учетная запись Майкрософт" w:date="2023-10-31T15:43:00Z">
            <w:rPr>
              <w:b/>
              <w:color w:val="000000"/>
              <w:szCs w:val="28"/>
              <w:lang w:val="en-US" w:eastAsia="ru-RU" w:bidi="ar-SA"/>
            </w:rPr>
          </w:rPrChange>
        </w:rPr>
        <w:t>2</w:t>
      </w:r>
    </w:p>
    <w:p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D62690">
        <w:rPr>
          <w:b/>
          <w:color w:val="000000"/>
          <w:szCs w:val="28"/>
          <w:lang w:eastAsia="ru-RU" w:bidi="ar-SA"/>
        </w:rPr>
        <w:t>Базы данных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:rsidR="00A70A77" w:rsidRPr="008C3E1E" w:rsidRDefault="004A06B5">
      <w:pPr>
        <w:pStyle w:val="Standard"/>
        <w:jc w:val="center"/>
        <w:rPr>
          <w:color w:val="000000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247A5F">
        <w:rPr>
          <w:rStyle w:val="a7"/>
          <w:bCs/>
          <w:smallCaps w:val="0"/>
          <w:color w:val="000000"/>
          <w:szCs w:val="28"/>
          <w:lang w:eastAsia="ru-RU" w:bidi="ar-SA"/>
        </w:rPr>
        <w:t xml:space="preserve">Реализация базы данных в СУБД </w:t>
      </w:r>
      <w:r w:rsidR="00247A5F">
        <w:rPr>
          <w:rStyle w:val="a7"/>
          <w:bCs/>
          <w:smallCaps w:val="0"/>
          <w:color w:val="000000"/>
          <w:szCs w:val="28"/>
          <w:lang w:val="en-US" w:eastAsia="ru-RU" w:bidi="ar-SA"/>
        </w:rPr>
        <w:t>PostgreSQL</w:t>
      </w:r>
      <w:r w:rsidR="008C3E1E">
        <w:rPr>
          <w:rStyle w:val="a7"/>
          <w:bCs/>
          <w:smallCaps w:val="0"/>
          <w:color w:val="000000"/>
          <w:szCs w:val="28"/>
          <w:lang w:eastAsia="ru-RU" w:bidi="ar-SA"/>
        </w:rPr>
        <w:t>.</w:t>
      </w: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3075"/>
      </w:tblGrid>
      <w:tr w:rsidR="00A70A77" w:rsidRPr="00650CA1" w:rsidTr="00D6269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 xml:space="preserve">Студент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0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EF563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 Е.С</w:t>
            </w:r>
            <w:r w:rsidR="004A06B5" w:rsidRPr="00650CA1">
              <w:rPr>
                <w:color w:val="000000"/>
                <w:szCs w:val="28"/>
              </w:rPr>
              <w:t>.</w:t>
            </w:r>
          </w:p>
        </w:tc>
      </w:tr>
      <w:tr w:rsidR="00A70A77" w:rsidRPr="00650CA1" w:rsidTr="00D6269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0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D62690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Заславский</w:t>
            </w:r>
            <w:proofErr w:type="spellEnd"/>
            <w:r>
              <w:rPr>
                <w:color w:val="000000"/>
                <w:szCs w:val="28"/>
              </w:rPr>
              <w:t xml:space="preserve"> М.М</w:t>
            </w:r>
            <w:r w:rsidR="004A06B5" w:rsidRPr="00650CA1">
              <w:rPr>
                <w:color w:val="000000"/>
                <w:szCs w:val="28"/>
              </w:rPr>
              <w:t>.</w:t>
            </w:r>
          </w:p>
        </w:tc>
      </w:tr>
    </w:tbl>
    <w:p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23</w:t>
      </w:r>
    </w:p>
    <w:p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:rsidR="00A70A77" w:rsidRPr="00D62690" w:rsidRDefault="00247A5F">
      <w:pPr>
        <w:pStyle w:val="Textbody"/>
        <w:rPr>
          <w:color w:val="000000"/>
        </w:rPr>
      </w:pPr>
      <w:r>
        <w:rPr>
          <w:color w:val="000000"/>
        </w:rPr>
        <w:t xml:space="preserve">Реализация базы данных в СУБД </w:t>
      </w:r>
      <w:r>
        <w:rPr>
          <w:color w:val="000000"/>
          <w:lang w:val="en-US"/>
        </w:rPr>
        <w:t>PostgreSQL</w:t>
      </w:r>
      <w:r w:rsidR="00D62690">
        <w:rPr>
          <w:color w:val="000000"/>
        </w:rPr>
        <w:t>.</w:t>
      </w:r>
    </w:p>
    <w:p w:rsidR="00A70A77" w:rsidRPr="00650CA1" w:rsidRDefault="00A70A77">
      <w:pPr>
        <w:pStyle w:val="Textbody"/>
        <w:rPr>
          <w:color w:val="000000"/>
        </w:rPr>
      </w:pPr>
    </w:p>
    <w:p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:rsidR="00D62690" w:rsidRDefault="00D62690" w:rsidP="00D62690">
      <w:pPr>
        <w:pStyle w:val="Standard"/>
      </w:pPr>
      <w:r>
        <w:t xml:space="preserve"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 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</w:t>
      </w:r>
      <w:proofErr w:type="spellStart"/>
      <w:r>
        <w:t>переклассификации</w:t>
      </w:r>
      <w:proofErr w:type="spellEnd"/>
      <w:r>
        <w:t>, а номер читательского билета в результате перерегистрации. Библиотекарю могут потребоваться следующие сведения о текущем состоянии библиотеки: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Какие книги закреплены за определенным читателем?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 называется книга с заданным шифром?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Какой шифр у книги с заданным названием?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Когда книга была закреплена за читателем?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Кто из читателей взял книгу более месяца тому назад?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За кем из читателей закреплены книги, количество экземпляров которых в библиотеке не превышает 2?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Какое число читателей пользуется библиотекой?</w:t>
      </w:r>
    </w:p>
    <w:p w:rsidR="00A74352" w:rsidRPr="00247A5F" w:rsidRDefault="00D62690" w:rsidP="00D62690">
      <w:pPr>
        <w:pStyle w:val="Standard"/>
        <w:numPr>
          <w:ilvl w:val="0"/>
          <w:numId w:val="14"/>
        </w:numPr>
        <w:ind w:left="0" w:firstLine="709"/>
        <w:rPr>
          <w:color w:val="000000"/>
          <w:lang w:eastAsia="ru-RU" w:bidi="ar-SA"/>
        </w:rPr>
      </w:pPr>
      <w:r>
        <w:t>Сколько в библиотеке читателей младше 20 лет?</w:t>
      </w:r>
    </w:p>
    <w:p w:rsidR="00247A5F" w:rsidRDefault="00247A5F" w:rsidP="00247A5F">
      <w:pPr>
        <w:pStyle w:val="Standard"/>
        <w:rPr>
          <w:color w:val="000000"/>
          <w:lang w:eastAsia="ru-RU" w:bidi="ar-SA"/>
        </w:rPr>
      </w:pPr>
    </w:p>
    <w:p w:rsidR="00247A5F" w:rsidRDefault="00247A5F" w:rsidP="00247A5F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lastRenderedPageBreak/>
        <w:t xml:space="preserve">Необходимо развернуть </w:t>
      </w:r>
      <w:r>
        <w:rPr>
          <w:color w:val="000000"/>
          <w:lang w:val="en-US" w:eastAsia="ru-RU" w:bidi="ar-SA"/>
        </w:rPr>
        <w:t xml:space="preserve">PostgreSQL </w:t>
      </w:r>
      <w:r>
        <w:rPr>
          <w:color w:val="000000"/>
          <w:lang w:eastAsia="ru-RU" w:bidi="ar-SA"/>
        </w:rPr>
        <w:t>локально:</w:t>
      </w:r>
    </w:p>
    <w:p w:rsidR="00247A5F" w:rsidRPr="00247A5F" w:rsidRDefault="00247A5F" w:rsidP="00247A5F">
      <w:pPr>
        <w:pStyle w:val="Standard"/>
        <w:numPr>
          <w:ilvl w:val="0"/>
          <w:numId w:val="16"/>
        </w:numPr>
        <w:ind w:left="0" w:firstLine="709"/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 xml:space="preserve">Написать запросы для создания таблиц </w:t>
      </w:r>
      <w:del w:id="2" w:author="Учетная запись Майкрософт" w:date="2023-10-31T15:44:00Z">
        <w:r w:rsidRPr="00247A5F" w:rsidDel="00064560">
          <w:rPr>
            <w:color w:val="000000"/>
            <w:lang w:eastAsia="ru-RU" w:bidi="ar-SA"/>
          </w:rPr>
          <w:delText>из предыдущей лабораторный работы</w:delText>
        </w:r>
      </w:del>
      <w:ins w:id="3" w:author="Учетная запись Майкрософт" w:date="2023-10-31T15:44:00Z">
        <w:r w:rsidR="00064560" w:rsidRPr="00247A5F">
          <w:rPr>
            <w:color w:val="000000"/>
            <w:lang w:eastAsia="ru-RU" w:bidi="ar-SA"/>
          </w:rPr>
          <w:t>из предыдущей лабораторной работы</w:t>
        </w:r>
      </w:ins>
    </w:p>
    <w:p w:rsidR="00247A5F" w:rsidRPr="00247A5F" w:rsidRDefault="00247A5F" w:rsidP="00247A5F">
      <w:pPr>
        <w:pStyle w:val="Standard"/>
        <w:numPr>
          <w:ilvl w:val="0"/>
          <w:numId w:val="16"/>
        </w:numPr>
        <w:ind w:left="0" w:firstLine="709"/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Заполнить тестовыми данными: 5-10 строк на каждую таблицу, обязательно наличие связи между ними, данные приближены к реальности.</w:t>
      </w:r>
    </w:p>
    <w:p w:rsidR="00247A5F" w:rsidRPr="00247A5F" w:rsidRDefault="00247A5F" w:rsidP="00247A5F">
      <w:pPr>
        <w:pStyle w:val="Standard"/>
        <w:numPr>
          <w:ilvl w:val="0"/>
          <w:numId w:val="16"/>
        </w:numPr>
        <w:ind w:left="0" w:firstLine="709"/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Написать запросы к БД, отвечающие на вопросы из предыдущей лабораторной работы</w:t>
      </w:r>
    </w:p>
    <w:p w:rsidR="00247A5F" w:rsidRPr="00247A5F" w:rsidRDefault="00247A5F" w:rsidP="00247A5F">
      <w:pPr>
        <w:pStyle w:val="Standard"/>
        <w:numPr>
          <w:ilvl w:val="0"/>
          <w:numId w:val="16"/>
        </w:numPr>
        <w:ind w:left="0" w:firstLine="709"/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Исходный код выложить на www.db-fiddle.com для проверки работоспособности</w:t>
      </w:r>
    </w:p>
    <w:p w:rsidR="00247A5F" w:rsidRPr="00247A5F" w:rsidRDefault="00247A5F" w:rsidP="00247A5F">
      <w:pPr>
        <w:pStyle w:val="Standard"/>
        <w:numPr>
          <w:ilvl w:val="0"/>
          <w:numId w:val="16"/>
        </w:numPr>
        <w:ind w:left="0" w:firstLine="709"/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 xml:space="preserve">Исходный код в </w:t>
      </w:r>
      <w:proofErr w:type="gramStart"/>
      <w:r w:rsidRPr="00247A5F">
        <w:rPr>
          <w:color w:val="000000"/>
          <w:lang w:eastAsia="ru-RU" w:bidi="ar-SA"/>
        </w:rPr>
        <w:t>виде .</w:t>
      </w:r>
      <w:proofErr w:type="spellStart"/>
      <w:r w:rsidRPr="00247A5F">
        <w:rPr>
          <w:color w:val="000000"/>
          <w:lang w:eastAsia="ru-RU" w:bidi="ar-SA"/>
        </w:rPr>
        <w:t>sql</w:t>
      </w:r>
      <w:proofErr w:type="spellEnd"/>
      <w:proofErr w:type="gramEnd"/>
      <w:r w:rsidRPr="00247A5F">
        <w:rPr>
          <w:color w:val="000000"/>
          <w:lang w:eastAsia="ru-RU" w:bidi="ar-SA"/>
        </w:rPr>
        <w:t xml:space="preserve"> файла запушить в виде PR в </w:t>
      </w:r>
      <w:proofErr w:type="spellStart"/>
      <w:r w:rsidRPr="00247A5F">
        <w:rPr>
          <w:color w:val="000000"/>
          <w:lang w:eastAsia="ru-RU" w:bidi="ar-SA"/>
        </w:rPr>
        <w:t>репо</w:t>
      </w:r>
      <w:proofErr w:type="spellEnd"/>
    </w:p>
    <w:p w:rsidR="00247A5F" w:rsidRPr="00247A5F" w:rsidRDefault="00247A5F" w:rsidP="00247A5F">
      <w:pPr>
        <w:pStyle w:val="Standard"/>
        <w:numPr>
          <w:ilvl w:val="0"/>
          <w:numId w:val="16"/>
        </w:numPr>
        <w:ind w:left="0" w:firstLine="709"/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В отчете описать:</w:t>
      </w:r>
    </w:p>
    <w:p w:rsidR="00247A5F" w:rsidRP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Цель</w:t>
      </w:r>
    </w:p>
    <w:p w:rsidR="00247A5F" w:rsidRP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Текст задания в соответствии с вариантом</w:t>
      </w:r>
    </w:p>
    <w:p w:rsidR="00247A5F" w:rsidRP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 xml:space="preserve">Скриншоты работы с СУБД </w:t>
      </w:r>
      <w:proofErr w:type="spellStart"/>
      <w:r w:rsidRPr="00247A5F">
        <w:rPr>
          <w:color w:val="000000"/>
          <w:lang w:eastAsia="ru-RU" w:bidi="ar-SA"/>
        </w:rPr>
        <w:t>PostgreSQL</w:t>
      </w:r>
      <w:proofErr w:type="spellEnd"/>
      <w:r w:rsidRPr="00247A5F">
        <w:rPr>
          <w:color w:val="000000"/>
          <w:lang w:eastAsia="ru-RU" w:bidi="ar-SA"/>
        </w:rPr>
        <w:t xml:space="preserve"> (</w:t>
      </w:r>
      <w:proofErr w:type="spellStart"/>
      <w:r w:rsidRPr="00247A5F">
        <w:rPr>
          <w:color w:val="000000"/>
          <w:lang w:eastAsia="ru-RU" w:bidi="ar-SA"/>
        </w:rPr>
        <w:t>psql</w:t>
      </w:r>
      <w:proofErr w:type="spellEnd"/>
      <w:r w:rsidRPr="00247A5F">
        <w:rPr>
          <w:color w:val="000000"/>
          <w:lang w:eastAsia="ru-RU" w:bidi="ar-SA"/>
        </w:rPr>
        <w:t xml:space="preserve"> / </w:t>
      </w:r>
      <w:proofErr w:type="spellStart"/>
      <w:r w:rsidRPr="00247A5F">
        <w:rPr>
          <w:color w:val="000000"/>
          <w:lang w:eastAsia="ru-RU" w:bidi="ar-SA"/>
        </w:rPr>
        <w:t>DBeaver</w:t>
      </w:r>
      <w:proofErr w:type="spellEnd"/>
      <w:r w:rsidRPr="00247A5F">
        <w:rPr>
          <w:color w:val="000000"/>
          <w:lang w:eastAsia="ru-RU" w:bidi="ar-SA"/>
        </w:rPr>
        <w:t xml:space="preserve"> / </w:t>
      </w:r>
      <w:proofErr w:type="spellStart"/>
      <w:r w:rsidRPr="00247A5F">
        <w:rPr>
          <w:color w:val="000000"/>
          <w:lang w:eastAsia="ru-RU" w:bidi="ar-SA"/>
        </w:rPr>
        <w:t>Datagrip</w:t>
      </w:r>
      <w:proofErr w:type="spellEnd"/>
      <w:r w:rsidRPr="00247A5F">
        <w:rPr>
          <w:color w:val="000000"/>
          <w:lang w:eastAsia="ru-RU" w:bidi="ar-SA"/>
        </w:rPr>
        <w:t>, ...)</w:t>
      </w:r>
    </w:p>
    <w:p w:rsidR="00247A5F" w:rsidRP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Скриншоты на каждый запрос (или группу запросов) на изменение/таблицы с выводом результатов (ответ)</w:t>
      </w:r>
    </w:p>
    <w:p w:rsidR="00247A5F" w:rsidRP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Исходный код в приложении</w:t>
      </w:r>
    </w:p>
    <w:p w:rsidR="00247A5F" w:rsidRP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Ссылку на исходный код www.db-fiddle.com в приложении</w:t>
      </w:r>
    </w:p>
    <w:p w:rsidR="00247A5F" w:rsidRP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Ссылка на PR в приложении</w:t>
      </w:r>
    </w:p>
    <w:p w:rsidR="00247A5F" w:rsidRDefault="00247A5F" w:rsidP="00247A5F">
      <w:pPr>
        <w:pStyle w:val="Standard"/>
        <w:numPr>
          <w:ilvl w:val="0"/>
          <w:numId w:val="17"/>
        </w:numPr>
        <w:rPr>
          <w:color w:val="000000"/>
          <w:lang w:eastAsia="ru-RU" w:bidi="ar-SA"/>
        </w:rPr>
      </w:pPr>
      <w:r w:rsidRPr="00247A5F">
        <w:rPr>
          <w:color w:val="000000"/>
          <w:lang w:eastAsia="ru-RU" w:bidi="ar-SA"/>
        </w:rPr>
        <w:t>Вывод</w:t>
      </w:r>
    </w:p>
    <w:p w:rsidR="00247A5F" w:rsidRPr="00247A5F" w:rsidRDefault="00247A5F" w:rsidP="00247A5F">
      <w:pPr>
        <w:pStyle w:val="Standard"/>
        <w:rPr>
          <w:color w:val="000000"/>
          <w:lang w:eastAsia="ru-RU" w:bidi="ar-SA"/>
        </w:rPr>
      </w:pPr>
    </w:p>
    <w:p w:rsidR="00D62690" w:rsidRDefault="00D6269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A70A77" w:rsidRPr="004A06B5" w:rsidRDefault="00B07EB0" w:rsidP="00A74352">
      <w:pPr>
        <w:pStyle w:val="2"/>
        <w:rPr>
          <w:lang w:eastAsia="ru-RU" w:bidi="ar-SA"/>
        </w:rPr>
      </w:pPr>
      <w:r w:rsidRPr="004A06B5">
        <w:lastRenderedPageBreak/>
        <w:t>Выполнение работы.</w:t>
      </w:r>
    </w:p>
    <w:p w:rsidR="00DA22B1" w:rsidRDefault="00247A5F" w:rsidP="00247A5F">
      <w:pPr>
        <w:pStyle w:val="Standard"/>
        <w:numPr>
          <w:ilvl w:val="0"/>
          <w:numId w:val="18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Сперва была установлена СУБД </w:t>
      </w:r>
      <w:r>
        <w:rPr>
          <w:color w:val="000000"/>
          <w:szCs w:val="28"/>
          <w:lang w:val="en-US" w:eastAsia="ru-RU" w:bidi="ar-SA"/>
        </w:rPr>
        <w:t>PostgreSQL</w:t>
      </w:r>
      <w:r w:rsidRPr="00247A5F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proofErr w:type="spellStart"/>
      <w:r>
        <w:rPr>
          <w:color w:val="000000"/>
          <w:szCs w:val="28"/>
          <w:lang w:val="en-US" w:eastAsia="ru-RU" w:bidi="ar-SA"/>
        </w:rPr>
        <w:t>pgAdmin</w:t>
      </w:r>
      <w:proofErr w:type="spellEnd"/>
      <w:r w:rsidRPr="00247A5F">
        <w:rPr>
          <w:color w:val="000000"/>
          <w:szCs w:val="28"/>
          <w:lang w:eastAsia="ru-RU" w:bidi="ar-SA"/>
        </w:rPr>
        <w:t xml:space="preserve">4 </w:t>
      </w:r>
      <w:r>
        <w:rPr>
          <w:color w:val="000000"/>
          <w:szCs w:val="28"/>
          <w:lang w:eastAsia="ru-RU" w:bidi="ar-SA"/>
        </w:rPr>
        <w:t xml:space="preserve">на </w:t>
      </w:r>
      <w:r>
        <w:rPr>
          <w:color w:val="000000"/>
          <w:szCs w:val="28"/>
          <w:lang w:val="en-US" w:eastAsia="ru-RU" w:bidi="ar-SA"/>
        </w:rPr>
        <w:t>Windows</w:t>
      </w:r>
      <w:r>
        <w:rPr>
          <w:color w:val="000000"/>
          <w:szCs w:val="28"/>
          <w:lang w:eastAsia="ru-RU" w:bidi="ar-SA"/>
        </w:rPr>
        <w:t xml:space="preserve">. А также локально была создана база данных </w:t>
      </w:r>
      <w:r>
        <w:rPr>
          <w:color w:val="000000"/>
          <w:szCs w:val="28"/>
          <w:lang w:val="en-US" w:eastAsia="ru-RU" w:bidi="ar-SA"/>
        </w:rPr>
        <w:t>library</w:t>
      </w:r>
      <w:r w:rsidR="007023D2">
        <w:rPr>
          <w:color w:val="000000"/>
          <w:szCs w:val="28"/>
          <w:lang w:eastAsia="ru-RU" w:bidi="ar-SA"/>
        </w:rPr>
        <w:t xml:space="preserve"> (см. рис. 1)</w:t>
      </w:r>
      <w:r w:rsidRPr="00247A5F">
        <w:rPr>
          <w:color w:val="000000"/>
          <w:szCs w:val="28"/>
          <w:lang w:eastAsia="ru-RU" w:bidi="ar-SA"/>
        </w:rPr>
        <w:t>.</w:t>
      </w:r>
    </w:p>
    <w:p w:rsidR="00247A5F" w:rsidRDefault="00247A5F" w:rsidP="00247A5F">
      <w:pPr>
        <w:pStyle w:val="Standard"/>
        <w:ind w:firstLine="0"/>
        <w:jc w:val="center"/>
        <w:rPr>
          <w:color w:val="000000"/>
          <w:szCs w:val="28"/>
          <w:lang w:eastAsia="ru-RU" w:bidi="ar-SA"/>
        </w:rPr>
      </w:pPr>
      <w:r w:rsidRPr="00247A5F">
        <w:rPr>
          <w:noProof/>
          <w:color w:val="000000"/>
          <w:szCs w:val="28"/>
          <w:lang w:eastAsia="ru-RU" w:bidi="ar-SA"/>
        </w:rPr>
        <w:drawing>
          <wp:inline distT="0" distB="0" distL="0" distR="0" wp14:anchorId="6197721D" wp14:editId="0C15E9B4">
            <wp:extent cx="4810796" cy="40296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5F" w:rsidRDefault="00247A5F" w:rsidP="00247A5F">
      <w:pPr>
        <w:pStyle w:val="Standard"/>
        <w:ind w:firstLine="0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1 </w:t>
      </w:r>
      <w:r w:rsidR="007023D2">
        <w:rPr>
          <w:color w:val="000000"/>
          <w:szCs w:val="28"/>
          <w:lang w:eastAsia="ru-RU" w:bidi="ar-SA"/>
        </w:rPr>
        <w:t>–</w:t>
      </w:r>
      <w:r>
        <w:rPr>
          <w:color w:val="000000"/>
          <w:szCs w:val="28"/>
          <w:lang w:eastAsia="ru-RU" w:bidi="ar-SA"/>
        </w:rPr>
        <w:t xml:space="preserve"> </w:t>
      </w:r>
      <w:r w:rsidR="007023D2">
        <w:rPr>
          <w:color w:val="000000"/>
          <w:szCs w:val="28"/>
          <w:lang w:eastAsia="ru-RU" w:bidi="ar-SA"/>
        </w:rPr>
        <w:t xml:space="preserve">База данных </w:t>
      </w:r>
      <w:r w:rsidR="007023D2">
        <w:rPr>
          <w:color w:val="000000"/>
          <w:szCs w:val="28"/>
          <w:lang w:val="en-US" w:eastAsia="ru-RU" w:bidi="ar-SA"/>
        </w:rPr>
        <w:t>library.</w:t>
      </w:r>
    </w:p>
    <w:p w:rsidR="007023D2" w:rsidDel="00E66485" w:rsidRDefault="007023D2" w:rsidP="00E66485">
      <w:pPr>
        <w:pStyle w:val="Standard"/>
        <w:numPr>
          <w:ilvl w:val="0"/>
          <w:numId w:val="18"/>
        </w:numPr>
        <w:ind w:left="0" w:firstLine="709"/>
        <w:rPr>
          <w:del w:id="4" w:author="Учетная запись Майкрософт" w:date="2023-10-13T11:05:00Z"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Затем были созданы таблицы по структуре, которая была описана в предыдущей лабораторной работе.</w:t>
      </w:r>
      <w:ins w:id="5" w:author="Учетная запись Майкрософт" w:date="2023-10-13T11:11:00Z">
        <w:r w:rsidR="00E66485">
          <w:rPr>
            <w:color w:val="000000"/>
            <w:szCs w:val="28"/>
            <w:lang w:eastAsia="ru-RU" w:bidi="ar-SA"/>
          </w:rPr>
          <w:t xml:space="preserve"> Запросы по созданию таблиц находятся в приложении А. </w:t>
        </w:r>
      </w:ins>
      <w:ins w:id="6" w:author="Учетная запись Майкрософт" w:date="2023-10-13T11:12:00Z">
        <w:r w:rsidR="00E66485">
          <w:rPr>
            <w:color w:val="000000"/>
            <w:szCs w:val="28"/>
            <w:lang w:eastAsia="ru-RU" w:bidi="ar-SA"/>
          </w:rPr>
          <w:t>Вид таблиц смотреть рисунки 2 – 10.</w:t>
        </w:r>
      </w:ins>
    </w:p>
    <w:p w:rsidR="00E66485" w:rsidRDefault="00E66485">
      <w:pPr>
        <w:pStyle w:val="Standard"/>
        <w:numPr>
          <w:ilvl w:val="0"/>
          <w:numId w:val="18"/>
        </w:numPr>
        <w:ind w:left="0" w:firstLine="709"/>
        <w:rPr>
          <w:ins w:id="7" w:author="Учетная запись Майкрософт" w:date="2023-10-13T11:12:00Z"/>
          <w:color w:val="000000"/>
          <w:szCs w:val="28"/>
          <w:lang w:eastAsia="ru-RU" w:bidi="ar-SA"/>
        </w:rPr>
        <w:pPrChange w:id="8" w:author="Учетная запись Майкрософт" w:date="2023-10-13T11:11:00Z">
          <w:pPr>
            <w:pStyle w:val="Standard"/>
            <w:numPr>
              <w:numId w:val="18"/>
            </w:numPr>
            <w:ind w:left="1069" w:hanging="360"/>
          </w:pPr>
        </w:pPrChange>
      </w:pPr>
    </w:p>
    <w:p w:rsidR="00E66485" w:rsidRDefault="00E66485">
      <w:pPr>
        <w:pStyle w:val="Standard"/>
        <w:ind w:firstLine="0"/>
        <w:rPr>
          <w:ins w:id="9" w:author="Учетная запись Майкрософт" w:date="2023-10-13T11:10:00Z"/>
          <w:color w:val="000000"/>
          <w:szCs w:val="28"/>
          <w:lang w:eastAsia="ru-RU" w:bidi="ar-SA"/>
        </w:rPr>
        <w:pPrChange w:id="10" w:author="Учетная запись Майкрософт" w:date="2023-10-13T11:12:00Z">
          <w:pPr>
            <w:pStyle w:val="Standard"/>
            <w:numPr>
              <w:numId w:val="18"/>
            </w:numPr>
            <w:ind w:left="1069" w:hanging="360"/>
          </w:pPr>
        </w:pPrChange>
      </w:pPr>
    </w:p>
    <w:p w:rsidR="007023D2" w:rsidRDefault="00E66485">
      <w:pPr>
        <w:pStyle w:val="Standard"/>
        <w:ind w:firstLine="0"/>
        <w:jc w:val="center"/>
        <w:rPr>
          <w:ins w:id="11" w:author="Учетная запись Майкрософт" w:date="2023-10-13T11:10:00Z"/>
          <w:color w:val="000000"/>
          <w:szCs w:val="28"/>
          <w:lang w:eastAsia="ru-RU" w:bidi="ar-SA"/>
        </w:rPr>
        <w:pPrChange w:id="12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13" w:author="Учетная запись Майкрософт" w:date="2023-10-13T11:10:00Z">
        <w:r w:rsidRPr="00E66485">
          <w:rPr>
            <w:noProof/>
            <w:color w:val="000000"/>
            <w:szCs w:val="28"/>
            <w:lang w:eastAsia="ru-RU" w:bidi="ar-SA"/>
          </w:rPr>
          <w:lastRenderedPageBreak/>
          <w:drawing>
            <wp:inline distT="0" distB="0" distL="0" distR="0" wp14:anchorId="4ACC8AA3" wp14:editId="2E2740A5">
              <wp:extent cx="6120130" cy="2804795"/>
              <wp:effectExtent l="0" t="0" r="0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28047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14" w:author="Учетная запись Майкрософт" w:date="2023-10-13T11:12:00Z"/>
          <w:color w:val="000000"/>
          <w:szCs w:val="28"/>
          <w:lang w:val="en-US" w:eastAsia="ru-RU" w:bidi="ar-SA"/>
        </w:rPr>
        <w:pPrChange w:id="15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16" w:author="Учетная запись Майкрософт" w:date="2023-10-13T11:10:00Z">
        <w:r>
          <w:rPr>
            <w:color w:val="000000"/>
            <w:szCs w:val="28"/>
            <w:lang w:eastAsia="ru-RU" w:bidi="ar-SA"/>
          </w:rPr>
          <w:t xml:space="preserve">Рисунок 2 </w:t>
        </w:r>
      </w:ins>
      <w:ins w:id="17" w:author="Учетная запись Майкрософт" w:date="2023-10-13T11:11:00Z">
        <w:r>
          <w:rPr>
            <w:color w:val="000000"/>
            <w:szCs w:val="28"/>
            <w:lang w:eastAsia="ru-RU" w:bidi="ar-SA"/>
          </w:rPr>
          <w:t xml:space="preserve">– Таблица </w:t>
        </w:r>
        <w:r>
          <w:rPr>
            <w:color w:val="000000"/>
            <w:szCs w:val="28"/>
            <w:lang w:val="en-US" w:eastAsia="ru-RU" w:bidi="ar-SA"/>
          </w:rPr>
          <w:t>book.</w:t>
        </w:r>
      </w:ins>
    </w:p>
    <w:p w:rsidR="00E66485" w:rsidRDefault="00E66485">
      <w:pPr>
        <w:pStyle w:val="Standard"/>
        <w:ind w:firstLine="0"/>
        <w:jc w:val="center"/>
        <w:rPr>
          <w:ins w:id="18" w:author="Учетная запись Майкрософт" w:date="2023-10-13T11:13:00Z"/>
          <w:color w:val="000000"/>
          <w:szCs w:val="28"/>
          <w:lang w:val="en-US" w:eastAsia="ru-RU" w:bidi="ar-SA"/>
        </w:rPr>
        <w:pPrChange w:id="19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20" w:author="Учетная запись Майкрософт" w:date="2023-10-13T11:13:00Z">
        <w:r w:rsidRPr="00E66485">
          <w:rPr>
            <w:noProof/>
            <w:color w:val="000000"/>
            <w:szCs w:val="28"/>
            <w:lang w:eastAsia="ru-RU" w:bidi="ar-SA"/>
          </w:rPr>
          <w:drawing>
            <wp:inline distT="0" distB="0" distL="0" distR="0" wp14:anchorId="38D93909" wp14:editId="5414976C">
              <wp:extent cx="3610479" cy="3534268"/>
              <wp:effectExtent l="0" t="0" r="9525" b="9525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0479" cy="35342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21" w:author="Учетная запись Майкрософт" w:date="2023-10-13T11:13:00Z"/>
          <w:color w:val="000000"/>
          <w:szCs w:val="28"/>
          <w:lang w:val="en-US" w:eastAsia="ru-RU" w:bidi="ar-SA"/>
        </w:rPr>
        <w:pPrChange w:id="22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23" w:author="Учетная запись Майкрософт" w:date="2023-10-13T11:13:00Z">
        <w:r>
          <w:rPr>
            <w:color w:val="000000"/>
            <w:szCs w:val="28"/>
            <w:lang w:eastAsia="ru-RU" w:bidi="ar-SA"/>
          </w:rPr>
          <w:t xml:space="preserve">Рисунок </w:t>
        </w:r>
      </w:ins>
      <w:ins w:id="24" w:author="Учетная запись Майкрософт" w:date="2023-10-13T11:17:00Z">
        <w:r>
          <w:rPr>
            <w:color w:val="000000"/>
            <w:szCs w:val="28"/>
            <w:lang w:val="en-US" w:eastAsia="ru-RU" w:bidi="ar-SA"/>
          </w:rPr>
          <w:t>3</w:t>
        </w:r>
      </w:ins>
      <w:ins w:id="25" w:author="Учетная запись Майкрософт" w:date="2023-10-13T11:13:00Z">
        <w:r>
          <w:rPr>
            <w:color w:val="000000"/>
            <w:szCs w:val="28"/>
            <w:lang w:eastAsia="ru-RU" w:bidi="ar-SA"/>
          </w:rPr>
          <w:t xml:space="preserve"> – Таблица </w:t>
        </w:r>
        <w:r>
          <w:rPr>
            <w:color w:val="000000"/>
            <w:szCs w:val="28"/>
            <w:lang w:val="en-US" w:eastAsia="ru-RU" w:bidi="ar-SA"/>
          </w:rPr>
          <w:t>author.</w:t>
        </w:r>
      </w:ins>
    </w:p>
    <w:p w:rsidR="00E66485" w:rsidRDefault="00E66485">
      <w:pPr>
        <w:pStyle w:val="Standard"/>
        <w:ind w:firstLine="0"/>
        <w:jc w:val="center"/>
        <w:rPr>
          <w:ins w:id="26" w:author="Учетная запись Майкрософт" w:date="2023-10-13T11:13:00Z"/>
          <w:color w:val="000000"/>
          <w:szCs w:val="28"/>
          <w:lang w:val="en-US" w:eastAsia="ru-RU" w:bidi="ar-SA"/>
        </w:rPr>
        <w:pPrChange w:id="27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28" w:author="Учетная запись Майкрософт" w:date="2023-10-13T11:13:00Z">
        <w:r w:rsidRPr="00E66485">
          <w:rPr>
            <w:noProof/>
            <w:color w:val="000000"/>
            <w:szCs w:val="28"/>
            <w:lang w:eastAsia="ru-RU" w:bidi="ar-SA"/>
          </w:rPr>
          <w:lastRenderedPageBreak/>
          <w:drawing>
            <wp:inline distT="0" distB="0" distL="0" distR="0" wp14:anchorId="081B5A03" wp14:editId="1A5043A1">
              <wp:extent cx="2838846" cy="2819794"/>
              <wp:effectExtent l="0" t="0" r="0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8846" cy="2819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29" w:author="Учетная запись Майкрософт" w:date="2023-10-13T11:14:00Z"/>
          <w:color w:val="000000"/>
          <w:szCs w:val="28"/>
          <w:lang w:val="en-US" w:eastAsia="ru-RU" w:bidi="ar-SA"/>
        </w:rPr>
        <w:pPrChange w:id="30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31" w:author="Учетная запись Майкрософт" w:date="2023-10-13T11:14:00Z">
        <w:r>
          <w:rPr>
            <w:color w:val="000000"/>
            <w:szCs w:val="28"/>
            <w:lang w:eastAsia="ru-RU" w:bidi="ar-SA"/>
          </w:rPr>
          <w:t xml:space="preserve">Рисунок </w:t>
        </w:r>
      </w:ins>
      <w:ins w:id="32" w:author="Учетная запись Майкрософт" w:date="2023-10-13T11:17:00Z">
        <w:r>
          <w:rPr>
            <w:color w:val="000000"/>
            <w:szCs w:val="28"/>
            <w:lang w:val="en-US" w:eastAsia="ru-RU" w:bidi="ar-SA"/>
          </w:rPr>
          <w:t>4</w:t>
        </w:r>
      </w:ins>
      <w:ins w:id="33" w:author="Учетная запись Майкрософт" w:date="2023-10-13T11:14:00Z">
        <w:r>
          <w:rPr>
            <w:color w:val="000000"/>
            <w:szCs w:val="28"/>
            <w:lang w:eastAsia="ru-RU" w:bidi="ar-SA"/>
          </w:rPr>
          <w:t xml:space="preserve"> – Таблица </w:t>
        </w:r>
        <w:r>
          <w:rPr>
            <w:color w:val="000000"/>
            <w:szCs w:val="28"/>
            <w:lang w:val="en-US" w:eastAsia="ru-RU" w:bidi="ar-SA"/>
          </w:rPr>
          <w:t>publisher.</w:t>
        </w:r>
      </w:ins>
    </w:p>
    <w:p w:rsidR="00E66485" w:rsidRDefault="00E66485">
      <w:pPr>
        <w:pStyle w:val="Standard"/>
        <w:ind w:firstLine="0"/>
        <w:jc w:val="center"/>
        <w:rPr>
          <w:ins w:id="34" w:author="Учетная запись Майкрософт" w:date="2023-10-13T11:14:00Z"/>
          <w:color w:val="000000"/>
          <w:szCs w:val="28"/>
          <w:lang w:val="en-US" w:eastAsia="ru-RU" w:bidi="ar-SA"/>
        </w:rPr>
        <w:pPrChange w:id="35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36" w:author="Учетная запись Майкрософт" w:date="2023-10-13T11:14:00Z">
        <w:r w:rsidRPr="00E66485">
          <w:rPr>
            <w:noProof/>
            <w:color w:val="000000"/>
            <w:szCs w:val="28"/>
            <w:lang w:eastAsia="ru-RU" w:bidi="ar-SA"/>
          </w:rPr>
          <w:drawing>
            <wp:inline distT="0" distB="0" distL="0" distR="0" wp14:anchorId="5B235CED" wp14:editId="4F68207A">
              <wp:extent cx="2248214" cy="3458058"/>
              <wp:effectExtent l="0" t="0" r="0" b="9525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8214" cy="34580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37" w:author="Учетная запись Майкрософт" w:date="2023-10-13T11:15:00Z"/>
          <w:color w:val="000000"/>
          <w:szCs w:val="28"/>
          <w:lang w:val="en-US" w:eastAsia="ru-RU" w:bidi="ar-SA"/>
        </w:rPr>
        <w:pPrChange w:id="38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39" w:author="Учетная запись Майкрософт" w:date="2023-10-13T11:14:00Z">
        <w:r>
          <w:rPr>
            <w:color w:val="000000"/>
            <w:szCs w:val="28"/>
            <w:lang w:eastAsia="ru-RU" w:bidi="ar-SA"/>
          </w:rPr>
          <w:t xml:space="preserve">Рисунок </w:t>
        </w:r>
      </w:ins>
      <w:ins w:id="40" w:author="Учетная запись Майкрософт" w:date="2023-10-13T11:17:00Z">
        <w:r>
          <w:rPr>
            <w:color w:val="000000"/>
            <w:szCs w:val="28"/>
            <w:lang w:val="en-US" w:eastAsia="ru-RU" w:bidi="ar-SA"/>
          </w:rPr>
          <w:t>5</w:t>
        </w:r>
      </w:ins>
      <w:ins w:id="41" w:author="Учетная запись Майкрософт" w:date="2023-10-13T11:14:00Z">
        <w:r>
          <w:rPr>
            <w:color w:val="000000"/>
            <w:szCs w:val="28"/>
            <w:lang w:eastAsia="ru-RU" w:bidi="ar-SA"/>
          </w:rPr>
          <w:t xml:space="preserve"> – Таблица </w:t>
        </w:r>
        <w:proofErr w:type="spellStart"/>
        <w:r w:rsidRPr="00E66485">
          <w:rPr>
            <w:color w:val="000000"/>
            <w:szCs w:val="28"/>
            <w:lang w:eastAsia="ru-RU" w:bidi="ar-SA"/>
          </w:rPr>
          <w:t>author_book</w:t>
        </w:r>
        <w:proofErr w:type="spellEnd"/>
        <w:r>
          <w:rPr>
            <w:color w:val="000000"/>
            <w:szCs w:val="28"/>
            <w:lang w:val="en-US" w:eastAsia="ru-RU" w:bidi="ar-SA"/>
          </w:rPr>
          <w:t>.</w:t>
        </w:r>
      </w:ins>
    </w:p>
    <w:p w:rsidR="00E66485" w:rsidRDefault="00E66485">
      <w:pPr>
        <w:pStyle w:val="Standard"/>
        <w:ind w:firstLine="0"/>
        <w:jc w:val="center"/>
        <w:rPr>
          <w:ins w:id="42" w:author="Учетная запись Майкрософт" w:date="2023-10-13T11:15:00Z"/>
          <w:color w:val="000000"/>
          <w:szCs w:val="28"/>
          <w:lang w:val="en-US" w:eastAsia="ru-RU" w:bidi="ar-SA"/>
        </w:rPr>
        <w:pPrChange w:id="43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44" w:author="Учетная запись Майкрософт" w:date="2023-10-13T11:15:00Z">
        <w:r w:rsidRPr="00E66485">
          <w:rPr>
            <w:noProof/>
            <w:color w:val="000000"/>
            <w:szCs w:val="28"/>
            <w:lang w:eastAsia="ru-RU" w:bidi="ar-SA"/>
          </w:rPr>
          <w:lastRenderedPageBreak/>
          <w:drawing>
            <wp:inline distT="0" distB="0" distL="0" distR="0" wp14:anchorId="2617DE84" wp14:editId="7305BCAA">
              <wp:extent cx="2267266" cy="3505689"/>
              <wp:effectExtent l="0" t="0" r="0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7266" cy="35056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45" w:author="Учетная запись Майкрософт" w:date="2023-10-13T11:15:00Z"/>
          <w:color w:val="000000"/>
          <w:szCs w:val="28"/>
          <w:lang w:val="en-US" w:eastAsia="ru-RU" w:bidi="ar-SA"/>
        </w:rPr>
        <w:pPrChange w:id="46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47" w:author="Учетная запись Майкрософт" w:date="2023-10-13T11:15:00Z">
        <w:r>
          <w:rPr>
            <w:color w:val="000000"/>
            <w:szCs w:val="28"/>
            <w:lang w:eastAsia="ru-RU" w:bidi="ar-SA"/>
          </w:rPr>
          <w:t xml:space="preserve">Рисунок </w:t>
        </w:r>
      </w:ins>
      <w:ins w:id="48" w:author="Учетная запись Майкрософт" w:date="2023-10-13T11:17:00Z">
        <w:r>
          <w:rPr>
            <w:color w:val="000000"/>
            <w:szCs w:val="28"/>
            <w:lang w:val="en-US" w:eastAsia="ru-RU" w:bidi="ar-SA"/>
          </w:rPr>
          <w:t>6</w:t>
        </w:r>
      </w:ins>
      <w:ins w:id="49" w:author="Учетная запись Майкрософт" w:date="2023-10-13T11:15:00Z">
        <w:r>
          <w:rPr>
            <w:color w:val="000000"/>
            <w:szCs w:val="28"/>
            <w:lang w:eastAsia="ru-RU" w:bidi="ar-SA"/>
          </w:rPr>
          <w:t xml:space="preserve"> – Таблица </w:t>
        </w:r>
        <w:proofErr w:type="spellStart"/>
        <w:r>
          <w:rPr>
            <w:color w:val="000000"/>
            <w:szCs w:val="28"/>
            <w:lang w:val="en-US" w:eastAsia="ru-RU" w:bidi="ar-SA"/>
          </w:rPr>
          <w:t>publisher_book</w:t>
        </w:r>
        <w:proofErr w:type="spellEnd"/>
        <w:r>
          <w:rPr>
            <w:color w:val="000000"/>
            <w:szCs w:val="28"/>
            <w:lang w:val="en-US" w:eastAsia="ru-RU" w:bidi="ar-SA"/>
          </w:rPr>
          <w:t>.</w:t>
        </w:r>
      </w:ins>
    </w:p>
    <w:p w:rsidR="00E66485" w:rsidRDefault="00064560">
      <w:pPr>
        <w:pStyle w:val="Standard"/>
        <w:ind w:firstLine="0"/>
        <w:jc w:val="center"/>
        <w:rPr>
          <w:ins w:id="50" w:author="Учетная запись Майкрософт" w:date="2023-10-13T11:16:00Z"/>
          <w:color w:val="000000"/>
          <w:szCs w:val="28"/>
          <w:lang w:val="en-US" w:eastAsia="ru-RU" w:bidi="ar-SA"/>
        </w:rPr>
        <w:pPrChange w:id="51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52" w:author="Учетная запись Майкрософт" w:date="2023-10-31T15:49:00Z">
        <w:r w:rsidRPr="00064560">
          <w:rPr>
            <w:color w:val="000000"/>
            <w:szCs w:val="28"/>
            <w:lang w:val="en-US" w:eastAsia="ru-RU" w:bidi="ar-SA"/>
          </w:rPr>
          <w:drawing>
            <wp:inline distT="0" distB="0" distL="0" distR="0" wp14:anchorId="20684374" wp14:editId="05F1ABFB">
              <wp:extent cx="6120130" cy="1195705"/>
              <wp:effectExtent l="0" t="0" r="0" b="4445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195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53" w:author="Учетная запись Майкрософт" w:date="2023-10-13T11:16:00Z"/>
          <w:color w:val="000000"/>
          <w:szCs w:val="28"/>
          <w:lang w:val="en-US" w:eastAsia="ru-RU" w:bidi="ar-SA"/>
        </w:rPr>
        <w:pPrChange w:id="54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55" w:author="Учетная запись Майкрософт" w:date="2023-10-13T11:16:00Z">
        <w:r>
          <w:rPr>
            <w:color w:val="000000"/>
            <w:szCs w:val="28"/>
            <w:lang w:eastAsia="ru-RU" w:bidi="ar-SA"/>
          </w:rPr>
          <w:t xml:space="preserve">Рисунок </w:t>
        </w:r>
      </w:ins>
      <w:ins w:id="56" w:author="Учетная запись Майкрософт" w:date="2023-10-13T11:18:00Z">
        <w:r>
          <w:rPr>
            <w:color w:val="000000"/>
            <w:szCs w:val="28"/>
            <w:lang w:val="en-US" w:eastAsia="ru-RU" w:bidi="ar-SA"/>
          </w:rPr>
          <w:t>7</w:t>
        </w:r>
      </w:ins>
      <w:ins w:id="57" w:author="Учетная запись Майкрософт" w:date="2023-10-13T11:16:00Z">
        <w:r>
          <w:rPr>
            <w:color w:val="000000"/>
            <w:szCs w:val="28"/>
            <w:lang w:eastAsia="ru-RU" w:bidi="ar-SA"/>
          </w:rPr>
          <w:t xml:space="preserve"> – Таблица </w:t>
        </w:r>
        <w:proofErr w:type="spellStart"/>
        <w:r>
          <w:rPr>
            <w:color w:val="000000"/>
            <w:szCs w:val="28"/>
            <w:lang w:val="en-US" w:eastAsia="ru-RU" w:bidi="ar-SA"/>
          </w:rPr>
          <w:t>library_visitor</w:t>
        </w:r>
        <w:proofErr w:type="spellEnd"/>
        <w:r>
          <w:rPr>
            <w:color w:val="000000"/>
            <w:szCs w:val="28"/>
            <w:lang w:val="en-US" w:eastAsia="ru-RU" w:bidi="ar-SA"/>
          </w:rPr>
          <w:t>.</w:t>
        </w:r>
      </w:ins>
    </w:p>
    <w:p w:rsidR="00E66485" w:rsidRDefault="00064560">
      <w:pPr>
        <w:pStyle w:val="Standard"/>
        <w:ind w:firstLine="0"/>
        <w:jc w:val="center"/>
        <w:rPr>
          <w:ins w:id="58" w:author="Учетная запись Майкрософт" w:date="2023-10-13T11:16:00Z"/>
          <w:color w:val="000000"/>
          <w:szCs w:val="28"/>
          <w:lang w:val="en-US" w:eastAsia="ru-RU" w:bidi="ar-SA"/>
        </w:rPr>
        <w:pPrChange w:id="59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60" w:author="Учетная запись Майкрософт" w:date="2023-10-31T15:50:00Z">
        <w:r w:rsidRPr="00064560">
          <w:rPr>
            <w:color w:val="000000"/>
            <w:szCs w:val="28"/>
            <w:lang w:val="en-US" w:eastAsia="ru-RU" w:bidi="ar-SA"/>
          </w:rPr>
          <w:drawing>
            <wp:inline distT="0" distB="0" distL="0" distR="0" wp14:anchorId="07E5599C" wp14:editId="3FC25EE8">
              <wp:extent cx="3886742" cy="1562318"/>
              <wp:effectExtent l="0" t="0" r="0" b="0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742" cy="15623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61" w:author="Учетная запись Майкрософт" w:date="2023-10-13T11:16:00Z"/>
          <w:color w:val="000000"/>
          <w:szCs w:val="28"/>
          <w:lang w:val="en-US" w:eastAsia="ru-RU" w:bidi="ar-SA"/>
        </w:rPr>
        <w:pPrChange w:id="62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63" w:author="Учетная запись Майкрософт" w:date="2023-10-13T11:16:00Z">
        <w:r>
          <w:rPr>
            <w:color w:val="000000"/>
            <w:szCs w:val="28"/>
            <w:lang w:eastAsia="ru-RU" w:bidi="ar-SA"/>
          </w:rPr>
          <w:t xml:space="preserve">Рисунок </w:t>
        </w:r>
      </w:ins>
      <w:ins w:id="64" w:author="Учетная запись Майкрософт" w:date="2023-10-13T11:18:00Z">
        <w:r>
          <w:rPr>
            <w:color w:val="000000"/>
            <w:szCs w:val="28"/>
            <w:lang w:val="en-US" w:eastAsia="ru-RU" w:bidi="ar-SA"/>
          </w:rPr>
          <w:t>8</w:t>
        </w:r>
      </w:ins>
      <w:ins w:id="65" w:author="Учетная запись Майкрософт" w:date="2023-10-13T11:16:00Z">
        <w:r>
          <w:rPr>
            <w:color w:val="000000"/>
            <w:szCs w:val="28"/>
            <w:lang w:eastAsia="ru-RU" w:bidi="ar-SA"/>
          </w:rPr>
          <w:t xml:space="preserve"> – Таблица </w:t>
        </w:r>
        <w:proofErr w:type="spellStart"/>
        <w:r>
          <w:rPr>
            <w:color w:val="000000"/>
            <w:szCs w:val="28"/>
            <w:lang w:val="en-US" w:eastAsia="ru-RU" w:bidi="ar-SA"/>
          </w:rPr>
          <w:t>reading_hall</w:t>
        </w:r>
        <w:proofErr w:type="spellEnd"/>
        <w:r>
          <w:rPr>
            <w:color w:val="000000"/>
            <w:szCs w:val="28"/>
            <w:lang w:val="en-US" w:eastAsia="ru-RU" w:bidi="ar-SA"/>
          </w:rPr>
          <w:t>.</w:t>
        </w:r>
      </w:ins>
    </w:p>
    <w:p w:rsidR="00E66485" w:rsidRDefault="00064560">
      <w:pPr>
        <w:pStyle w:val="Standard"/>
        <w:ind w:firstLine="0"/>
        <w:jc w:val="center"/>
        <w:rPr>
          <w:ins w:id="66" w:author="Учетная запись Майкрософт" w:date="2023-10-13T11:17:00Z"/>
          <w:color w:val="000000"/>
          <w:szCs w:val="28"/>
          <w:lang w:val="en-US" w:eastAsia="ru-RU" w:bidi="ar-SA"/>
        </w:rPr>
        <w:pPrChange w:id="67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68" w:author="Учетная запись Майкрософт" w:date="2023-10-31T15:50:00Z">
        <w:r w:rsidRPr="00064560">
          <w:rPr>
            <w:color w:val="000000"/>
            <w:szCs w:val="28"/>
            <w:lang w:val="en-US" w:eastAsia="ru-RU" w:bidi="ar-SA"/>
          </w:rPr>
          <w:lastRenderedPageBreak/>
          <w:drawing>
            <wp:inline distT="0" distB="0" distL="0" distR="0" wp14:anchorId="1CA78C43" wp14:editId="31A0625D">
              <wp:extent cx="4829849" cy="4210638"/>
              <wp:effectExtent l="0" t="0" r="8890" b="0"/>
              <wp:docPr id="14" name="Рисунок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9849" cy="42106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69" w:author="Учетная запись Майкрософт" w:date="2023-10-13T11:17:00Z"/>
          <w:color w:val="000000"/>
          <w:szCs w:val="28"/>
          <w:lang w:val="en-US" w:eastAsia="ru-RU" w:bidi="ar-SA"/>
        </w:rPr>
        <w:pPrChange w:id="70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71" w:author="Учетная запись Майкрософт" w:date="2023-10-13T11:17:00Z">
        <w:r>
          <w:rPr>
            <w:color w:val="000000"/>
            <w:szCs w:val="28"/>
            <w:lang w:eastAsia="ru-RU" w:bidi="ar-SA"/>
          </w:rPr>
          <w:t>Рисунок</w:t>
        </w:r>
        <w:r w:rsidRPr="00E66485">
          <w:rPr>
            <w:color w:val="000000"/>
            <w:szCs w:val="28"/>
            <w:lang w:val="en-US" w:eastAsia="ru-RU" w:bidi="ar-SA"/>
            <w:rPrChange w:id="72" w:author="Учетная запись Майкрософт" w:date="2023-10-13T11:17:00Z">
              <w:rPr>
                <w:color w:val="000000"/>
                <w:szCs w:val="28"/>
                <w:lang w:eastAsia="ru-RU" w:bidi="ar-SA"/>
              </w:rPr>
            </w:rPrChange>
          </w:rPr>
          <w:t xml:space="preserve"> </w:t>
        </w:r>
      </w:ins>
      <w:ins w:id="73" w:author="Учетная запись Майкрософт" w:date="2023-10-13T11:18:00Z">
        <w:r>
          <w:rPr>
            <w:color w:val="000000"/>
            <w:szCs w:val="28"/>
            <w:lang w:val="en-US" w:eastAsia="ru-RU" w:bidi="ar-SA"/>
          </w:rPr>
          <w:t>9</w:t>
        </w:r>
      </w:ins>
      <w:ins w:id="74" w:author="Учетная запись Майкрософт" w:date="2023-10-13T11:17:00Z">
        <w:r w:rsidRPr="00E66485">
          <w:rPr>
            <w:color w:val="000000"/>
            <w:szCs w:val="28"/>
            <w:lang w:val="en-US" w:eastAsia="ru-RU" w:bidi="ar-SA"/>
            <w:rPrChange w:id="75" w:author="Учетная запись Майкрософт" w:date="2023-10-13T11:17:00Z">
              <w:rPr>
                <w:color w:val="000000"/>
                <w:szCs w:val="28"/>
                <w:lang w:eastAsia="ru-RU" w:bidi="ar-SA"/>
              </w:rPr>
            </w:rPrChange>
          </w:rPr>
          <w:t xml:space="preserve"> – </w:t>
        </w:r>
        <w:r>
          <w:rPr>
            <w:color w:val="000000"/>
            <w:szCs w:val="28"/>
            <w:lang w:eastAsia="ru-RU" w:bidi="ar-SA"/>
          </w:rPr>
          <w:t>Таблица</w:t>
        </w:r>
        <w:r w:rsidRPr="00E66485">
          <w:rPr>
            <w:color w:val="000000"/>
            <w:szCs w:val="28"/>
            <w:lang w:val="en-US" w:eastAsia="ru-RU" w:bidi="ar-SA"/>
            <w:rPrChange w:id="76" w:author="Учетная запись Майкрософт" w:date="2023-10-13T11:17:00Z">
              <w:rPr>
                <w:color w:val="000000"/>
                <w:szCs w:val="28"/>
                <w:lang w:eastAsia="ru-RU" w:bidi="ar-SA"/>
              </w:rPr>
            </w:rPrChange>
          </w:rPr>
          <w:t xml:space="preserve"> </w:t>
        </w:r>
        <w:proofErr w:type="spellStart"/>
        <w:r>
          <w:rPr>
            <w:color w:val="000000"/>
            <w:szCs w:val="28"/>
            <w:lang w:val="en-US" w:eastAsia="ru-RU" w:bidi="ar-SA"/>
          </w:rPr>
          <w:t>reading_hall_has_book</w:t>
        </w:r>
        <w:proofErr w:type="spellEnd"/>
        <w:r>
          <w:rPr>
            <w:color w:val="000000"/>
            <w:szCs w:val="28"/>
            <w:lang w:val="en-US" w:eastAsia="ru-RU" w:bidi="ar-SA"/>
          </w:rPr>
          <w:t>.</w:t>
        </w:r>
      </w:ins>
    </w:p>
    <w:p w:rsidR="00E66485" w:rsidRDefault="00064560">
      <w:pPr>
        <w:pStyle w:val="Standard"/>
        <w:ind w:firstLine="0"/>
        <w:jc w:val="center"/>
        <w:rPr>
          <w:ins w:id="77" w:author="Учетная запись Майкрософт" w:date="2023-10-13T11:18:00Z"/>
          <w:color w:val="000000"/>
          <w:szCs w:val="28"/>
          <w:lang w:val="en-US" w:eastAsia="ru-RU" w:bidi="ar-SA"/>
        </w:rPr>
        <w:pPrChange w:id="78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79" w:author="Учетная запись Майкрософт" w:date="2023-10-31T15:51:00Z">
        <w:r w:rsidRPr="00064560">
          <w:rPr>
            <w:color w:val="000000"/>
            <w:szCs w:val="28"/>
            <w:lang w:val="en-US" w:eastAsia="ru-RU" w:bidi="ar-SA"/>
          </w:rPr>
          <w:drawing>
            <wp:inline distT="0" distB="0" distL="0" distR="0" wp14:anchorId="2F2B6CE1" wp14:editId="02A729DA">
              <wp:extent cx="4210638" cy="4239217"/>
              <wp:effectExtent l="0" t="0" r="0" b="9525"/>
              <wp:docPr id="18" name="Рисунок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0638" cy="42392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6485" w:rsidRDefault="00E66485">
      <w:pPr>
        <w:pStyle w:val="Standard"/>
        <w:ind w:firstLine="0"/>
        <w:jc w:val="center"/>
        <w:rPr>
          <w:ins w:id="80" w:author="Учетная запись Майкрософт" w:date="2023-10-13T11:18:00Z"/>
          <w:color w:val="000000"/>
          <w:szCs w:val="28"/>
          <w:lang w:val="en-US" w:eastAsia="ru-RU" w:bidi="ar-SA"/>
        </w:rPr>
        <w:pPrChange w:id="81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  <w:ins w:id="82" w:author="Учетная запись Майкрософт" w:date="2023-10-13T11:18:00Z">
        <w:r>
          <w:rPr>
            <w:color w:val="000000"/>
            <w:szCs w:val="28"/>
            <w:lang w:eastAsia="ru-RU" w:bidi="ar-SA"/>
          </w:rPr>
          <w:t>Рисунок</w:t>
        </w:r>
        <w:r w:rsidRPr="00E66485">
          <w:rPr>
            <w:color w:val="000000"/>
            <w:szCs w:val="28"/>
            <w:lang w:val="en-US" w:eastAsia="ru-RU" w:bidi="ar-SA"/>
            <w:rPrChange w:id="83" w:author="Учетная запись Майкрософт" w:date="2023-10-13T11:18:00Z">
              <w:rPr>
                <w:color w:val="000000"/>
                <w:szCs w:val="28"/>
                <w:lang w:eastAsia="ru-RU" w:bidi="ar-SA"/>
              </w:rPr>
            </w:rPrChange>
          </w:rPr>
          <w:t xml:space="preserve"> 10 – </w:t>
        </w:r>
        <w:r>
          <w:rPr>
            <w:color w:val="000000"/>
            <w:szCs w:val="28"/>
            <w:lang w:eastAsia="ru-RU" w:bidi="ar-SA"/>
          </w:rPr>
          <w:t>Таблица</w:t>
        </w:r>
        <w:r w:rsidRPr="00E66485">
          <w:rPr>
            <w:color w:val="000000"/>
            <w:szCs w:val="28"/>
            <w:lang w:val="en-US" w:eastAsia="ru-RU" w:bidi="ar-SA"/>
            <w:rPrChange w:id="84" w:author="Учетная запись Майкрософт" w:date="2023-10-13T11:18:00Z">
              <w:rPr>
                <w:color w:val="000000"/>
                <w:szCs w:val="28"/>
                <w:lang w:eastAsia="ru-RU" w:bidi="ar-SA"/>
              </w:rPr>
            </w:rPrChange>
          </w:rPr>
          <w:t xml:space="preserve"> </w:t>
        </w:r>
        <w:proofErr w:type="spellStart"/>
        <w:r>
          <w:rPr>
            <w:color w:val="000000"/>
            <w:szCs w:val="28"/>
            <w:lang w:val="en-US" w:eastAsia="ru-RU" w:bidi="ar-SA"/>
          </w:rPr>
          <w:t>visitor_has_book</w:t>
        </w:r>
        <w:proofErr w:type="spellEnd"/>
        <w:r>
          <w:rPr>
            <w:color w:val="000000"/>
            <w:szCs w:val="28"/>
            <w:lang w:val="en-US" w:eastAsia="ru-RU" w:bidi="ar-SA"/>
          </w:rPr>
          <w:t>.</w:t>
        </w:r>
      </w:ins>
    </w:p>
    <w:p w:rsidR="00E66485" w:rsidRDefault="00E66485" w:rsidP="00E66485">
      <w:pPr>
        <w:pStyle w:val="Standard"/>
        <w:numPr>
          <w:ilvl w:val="0"/>
          <w:numId w:val="18"/>
        </w:numPr>
        <w:ind w:left="0" w:firstLine="709"/>
        <w:rPr>
          <w:ins w:id="85" w:author="Учетная запись Майкрософт" w:date="2023-10-13T11:20:00Z"/>
          <w:color w:val="000000"/>
          <w:szCs w:val="28"/>
          <w:lang w:eastAsia="ru-RU" w:bidi="ar-SA"/>
        </w:rPr>
      </w:pPr>
      <w:ins w:id="86" w:author="Учетная запись Майкрософт" w:date="2023-10-13T11:20:00Z">
        <w:r>
          <w:rPr>
            <w:color w:val="000000"/>
            <w:szCs w:val="28"/>
            <w:lang w:eastAsia="ru-RU" w:bidi="ar-SA"/>
          </w:rPr>
          <w:lastRenderedPageBreak/>
          <w:t xml:space="preserve">Были написаны запросы к таблицам, отвечающие вопросам в </w:t>
        </w:r>
        <w:r w:rsidR="003C5FA6">
          <w:rPr>
            <w:color w:val="000000"/>
            <w:szCs w:val="28"/>
            <w:lang w:eastAsia="ru-RU" w:bidi="ar-SA"/>
          </w:rPr>
          <w:t>задании.</w:t>
        </w:r>
      </w:ins>
    </w:p>
    <w:p w:rsidR="003C5FA6" w:rsidRDefault="003C5FA6">
      <w:pPr>
        <w:pStyle w:val="Standard"/>
        <w:numPr>
          <w:ilvl w:val="0"/>
          <w:numId w:val="19"/>
        </w:numPr>
        <w:ind w:left="0" w:firstLine="709"/>
        <w:rPr>
          <w:ins w:id="87" w:author="Учетная запись Майкрософт" w:date="2023-10-13T11:24:00Z"/>
          <w:color w:val="000000"/>
          <w:szCs w:val="28"/>
          <w:lang w:eastAsia="ru-RU" w:bidi="ar-SA"/>
        </w:rPr>
        <w:pPrChange w:id="88" w:author="Учетная запись Майкрософт" w:date="2023-10-13T11:20:00Z">
          <w:pPr>
            <w:pStyle w:val="Standard"/>
            <w:numPr>
              <w:numId w:val="18"/>
            </w:numPr>
            <w:ind w:left="1069" w:hanging="360"/>
          </w:pPr>
        </w:pPrChange>
      </w:pPr>
      <w:ins w:id="89" w:author="Учетная запись Майкрософт" w:date="2023-10-13T11:21:00Z">
        <w:r>
          <w:rPr>
            <w:color w:val="000000"/>
            <w:szCs w:val="28"/>
            <w:lang w:eastAsia="ru-RU" w:bidi="ar-SA"/>
          </w:rPr>
          <w:t>Какие книги закреплены за определенным читателем?</w:t>
        </w:r>
      </w:ins>
    </w:p>
    <w:p w:rsidR="003C5FA6" w:rsidRDefault="003C5FA6">
      <w:pPr>
        <w:pStyle w:val="Standard"/>
        <w:rPr>
          <w:ins w:id="90" w:author="Учетная запись Майкрософт" w:date="2023-10-13T11:27:00Z"/>
          <w:color w:val="000000"/>
          <w:szCs w:val="28"/>
          <w:lang w:eastAsia="ru-RU" w:bidi="ar-SA"/>
        </w:rPr>
        <w:pPrChange w:id="91" w:author="Учетная запись Майкрософт" w:date="2023-10-13T11:24:00Z">
          <w:pPr>
            <w:pStyle w:val="Standard"/>
            <w:numPr>
              <w:numId w:val="18"/>
            </w:numPr>
            <w:ind w:left="1069" w:hanging="360"/>
          </w:pPr>
        </w:pPrChange>
      </w:pPr>
      <w:ins w:id="92" w:author="Учетная запись Майкрософт" w:date="2023-10-13T11:26:00Z">
        <w:r>
          <w:rPr>
            <w:color w:val="000000"/>
            <w:szCs w:val="28"/>
            <w:lang w:eastAsia="ru-RU" w:bidi="ar-SA"/>
          </w:rPr>
          <w:t>Был написан запрос к базе данных</w:t>
        </w:r>
      </w:ins>
      <w:ins w:id="93" w:author="Учетная запись Майкрософт" w:date="2023-10-13T11:27:00Z">
        <w:r>
          <w:rPr>
            <w:color w:val="000000"/>
            <w:szCs w:val="28"/>
            <w:lang w:eastAsia="ru-RU" w:bidi="ar-SA"/>
          </w:rPr>
          <w:t xml:space="preserve"> (см. листинг 1)</w:t>
        </w:r>
      </w:ins>
    </w:p>
    <w:p w:rsidR="003C5FA6" w:rsidRDefault="003C5FA6">
      <w:pPr>
        <w:pStyle w:val="Standard"/>
        <w:rPr>
          <w:ins w:id="94" w:author="Учетная запись Майкрософт" w:date="2023-10-13T11:29:00Z"/>
          <w:color w:val="000000"/>
          <w:szCs w:val="28"/>
          <w:lang w:eastAsia="ru-RU" w:bidi="ar-SA"/>
        </w:rPr>
        <w:pPrChange w:id="95" w:author="Учетная запись Майкрософт" w:date="2023-10-13T11:24:00Z">
          <w:pPr>
            <w:pStyle w:val="Standard"/>
            <w:numPr>
              <w:numId w:val="18"/>
            </w:numPr>
            <w:ind w:left="1069" w:hanging="360"/>
          </w:pPr>
        </w:pPrChange>
      </w:pPr>
      <w:ins w:id="96" w:author="Учетная запись Майкрософт" w:date="2023-10-13T11:25:00Z">
        <w:r w:rsidRPr="003C5FA6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59264" behindDoc="1" locked="0" layoutInCell="1" allowOverlap="1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264795</wp:posOffset>
                  </wp:positionV>
                  <wp:extent cx="5600700" cy="1242060"/>
                  <wp:effectExtent l="0" t="0" r="19050" b="15240"/>
                  <wp:wrapTopAndBottom/>
                  <wp:docPr id="21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00700" cy="1242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7B" w:rsidRDefault="00C22E7B" w:rsidP="003C5FA6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97" w:author="Учетная запись Майкрософт" w:date="2023-10-13T11:32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</w:rPr>
                              </w:pPr>
                              <w:ins w:id="98" w:author="Учетная запись Майкрософт" w:date="2023-10-13T11:2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9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00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01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book.title</w:t>
                                </w:r>
                                <w:proofErr w:type="spell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02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03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04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</w:ins>
                            </w:p>
                            <w:p w:rsidR="00C22E7B" w:rsidRPr="00963A55" w:rsidRDefault="00C22E7B" w:rsidP="003C5FA6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105" w:author="Учетная запись Майкрософт" w:date="2023-10-13T11:28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106" w:author="Учетная запись Майкрософт" w:date="2023-10-13T11:31:00Z">
                                    <w:rPr>
                                      <w:ins w:id="107" w:author="Учетная запись Майкрософт" w:date="2023-10-13T11:28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108" w:author="Учетная запись Майкрософт" w:date="2023-10-13T11:2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09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library_visitor.passport_number</w:t>
                                </w:r>
                                <w:proofErr w:type="spellEnd"/>
                              </w:ins>
                            </w:p>
                            <w:p w:rsidR="00C22E7B" w:rsidRPr="00963A55" w:rsidRDefault="00C22E7B" w:rsidP="003C5FA6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110" w:author="Учетная запись Майкрософт" w:date="2023-10-13T11:28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111" w:author="Учетная запись Майкрософт" w:date="2023-10-13T11:31:00Z">
                                    <w:rPr>
                                      <w:ins w:id="112" w:author="Учетная запись Майкрософт" w:date="2023-10-13T11:28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113" w:author="Учетная запись Майкрософт" w:date="2023-10-13T11:2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14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15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book</w:t>
                                </w:r>
                              </w:ins>
                            </w:p>
                            <w:p w:rsidR="00C22E7B" w:rsidRPr="00963A55" w:rsidRDefault="00C22E7B" w:rsidP="003C5FA6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116" w:author="Учетная запись Майкрософт" w:date="2023-10-13T11:28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117" w:author="Учетная запись Майкрософт" w:date="2023-10-13T11:31:00Z">
                                    <w:rPr>
                                      <w:ins w:id="118" w:author="Учетная запись Майкрософт" w:date="2023-10-13T11:28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119" w:author="Учетная запись Майкрософт" w:date="2023-10-13T11:2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0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1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INNER JOIN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2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3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</w:t>
                                </w:r>
                                <w:proofErr w:type="spell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4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5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USING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6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7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book_id</w:t>
                                </w:r>
                                <w:proofErr w:type="spell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28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:rsidR="00C22E7B" w:rsidRPr="00963A55" w:rsidRDefault="00C22E7B" w:rsidP="003C5FA6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129" w:author="Учетная запись Майкрософт" w:date="2023-10-13T11:28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130" w:author="Учетная запись Майкрософт" w:date="2023-10-13T11:31:00Z">
                                    <w:rPr>
                                      <w:ins w:id="131" w:author="Учетная запись Майкрософт" w:date="2023-10-13T11:28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132" w:author="Учетная запись Майкрософт" w:date="2023-10-13T11:2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33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34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INNER JOIN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35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36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</w:t>
                                </w:r>
                                <w:proofErr w:type="spell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37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38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USING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39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</w:ins>
                              <w:proofErr w:type="spellStart"/>
                              <w:proofErr w:type="gramEnd"/>
                              <w:ins w:id="140" w:author="Учетная запись Майкрософт" w:date="2023-10-31T15:45:00Z">
                                <w:r w:rsidR="00064560" w:rsidRPr="008F48E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</w:rPr>
                                  <w:t>passport_number</w:t>
                                </w:r>
                              </w:ins>
                              <w:proofErr w:type="spellEnd"/>
                              <w:ins w:id="141" w:author="Учетная запись Майкрософт" w:date="2023-10-13T11:2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42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:rsidR="00C22E7B" w:rsidRPr="00963A55" w:rsidRDefault="00C22E7B" w:rsidP="003C5FA6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143" w:author="Учетная запись Майкрософт" w:date="2023-10-13T11:28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144" w:author="Учетная запись Майкрософт" w:date="2023-10-13T11:31:00Z">
                                    <w:rPr>
                                      <w:ins w:id="145" w:author="Учетная запись Майкрософт" w:date="2023-10-13T11:28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146" w:author="Учетная запись Майкрософт" w:date="2023-10-13T11:2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47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ORDER BY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48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49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50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51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library_visitor.passport_number</w:t>
                                </w:r>
                                <w:proofErr w:type="spellEnd"/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152" w:author="Учетная запись Майкрософт" w:date="2023-10-13T11:3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:rsidR="00C22E7B" w:rsidRPr="003C5FA6" w:rsidRDefault="00C22E7B">
                              <w:pPr>
                                <w:rPr>
                                  <w:lang w:val="en-US"/>
                                  <w:rPrChange w:id="153" w:author="Учетная запись Майкрософт" w:date="2023-10-13T11:28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33.9pt;margin-top:20.85pt;width:441pt;height:97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">
                  <v:textbox>
                    <w:txbxContent>
                      <w:p w:rsidR="00C22E7B" w:rsidRDefault="00C22E7B" w:rsidP="003C5FA6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154" w:author="Учетная запись Майкрософт" w:date="2023-10-13T11:32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</w:rPr>
                        </w:pPr>
                        <w:ins w:id="155" w:author="Учетная запись Майкрософт" w:date="2023-10-13T11:2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56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57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58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book.title</w:t>
                          </w:r>
                          <w:proofErr w:type="spell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59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60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61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</w:ins>
                      </w:p>
                      <w:p w:rsidR="00C22E7B" w:rsidRPr="00963A55" w:rsidRDefault="00C22E7B" w:rsidP="003C5FA6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162" w:author="Учетная запись Майкрософт" w:date="2023-10-13T11:28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163" w:author="Учетная запись Майкрософт" w:date="2023-10-13T11:31:00Z">
                              <w:rPr>
                                <w:ins w:id="164" w:author="Учетная запись Майкрософт" w:date="2023-10-13T11:28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proofErr w:type="spellStart"/>
                        <w:ins w:id="165" w:author="Учетная запись Майкрософт" w:date="2023-10-13T11:2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66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library_visitor.passport_number</w:t>
                          </w:r>
                          <w:proofErr w:type="spellEnd"/>
                        </w:ins>
                      </w:p>
                      <w:p w:rsidR="00C22E7B" w:rsidRPr="00963A55" w:rsidRDefault="00C22E7B" w:rsidP="003C5FA6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167" w:author="Учетная запись Майкрософт" w:date="2023-10-13T11:28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168" w:author="Учетная запись Майкрософт" w:date="2023-10-13T11:31:00Z">
                              <w:rPr>
                                <w:ins w:id="169" w:author="Учетная запись Майкрософт" w:date="2023-10-13T11:28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170" w:author="Учетная запись Майкрософт" w:date="2023-10-13T11:2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71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72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book</w:t>
                          </w:r>
                        </w:ins>
                      </w:p>
                      <w:p w:rsidR="00C22E7B" w:rsidRPr="00963A55" w:rsidRDefault="00C22E7B" w:rsidP="003C5FA6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173" w:author="Учетная запись Майкрософт" w:date="2023-10-13T11:28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174" w:author="Учетная запись Майкрософт" w:date="2023-10-13T11:31:00Z">
                              <w:rPr>
                                <w:ins w:id="175" w:author="Учетная запись Майкрософт" w:date="2023-10-13T11:28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176" w:author="Учетная запись Майкрософт" w:date="2023-10-13T11:2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77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78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INNER JOIN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79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80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</w:t>
                          </w:r>
                          <w:proofErr w:type="spell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81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82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USING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83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  <w:proofErr w:type="spellStart"/>
                          <w:proofErr w:type="gram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84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book_id</w:t>
                          </w:r>
                          <w:proofErr w:type="spell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85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:rsidR="00C22E7B" w:rsidRPr="00963A55" w:rsidRDefault="00C22E7B" w:rsidP="003C5FA6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186" w:author="Учетная запись Майкрософт" w:date="2023-10-13T11:28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187" w:author="Учетная запись Майкрософт" w:date="2023-10-13T11:31:00Z">
                              <w:rPr>
                                <w:ins w:id="188" w:author="Учетная запись Майкрософт" w:date="2023-10-13T11:28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189" w:author="Учетная запись Майкрософт" w:date="2023-10-13T11:2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0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1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INNER JOIN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2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3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</w:t>
                          </w:r>
                          <w:proofErr w:type="spell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4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5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USING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6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</w:ins>
                        <w:proofErr w:type="spellStart"/>
                        <w:proofErr w:type="gramEnd"/>
                        <w:ins w:id="197" w:author="Учетная запись Майкрософт" w:date="2023-10-31T15:45:00Z">
                          <w:r w:rsidR="00064560" w:rsidRPr="008F48E9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</w:rPr>
                            <w:t>passport_number</w:t>
                          </w:r>
                        </w:ins>
                        <w:proofErr w:type="spellEnd"/>
                        <w:ins w:id="198" w:author="Учетная запись Майкрософт" w:date="2023-10-13T11:2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199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:rsidR="00C22E7B" w:rsidRPr="00963A55" w:rsidRDefault="00C22E7B" w:rsidP="003C5FA6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200" w:author="Учетная запись Майкрософт" w:date="2023-10-13T11:28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201" w:author="Учетная запись Майкрософт" w:date="2023-10-13T11:31:00Z">
                              <w:rPr>
                                <w:ins w:id="202" w:author="Учетная запись Майкрософт" w:date="2023-10-13T11:28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203" w:author="Учетная запись Майкрософт" w:date="2023-10-13T11:2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04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ORDER BY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05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06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07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08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library_visitor.passport_number</w:t>
                          </w:r>
                          <w:proofErr w:type="spellEnd"/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09" w:author="Учетная запись Майкрософт" w:date="2023-10-13T11:3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:rsidR="00C22E7B" w:rsidRPr="003C5FA6" w:rsidRDefault="00C22E7B">
                        <w:pPr>
                          <w:rPr>
                            <w:lang w:val="en-US"/>
                            <w:rPrChange w:id="210" w:author="Учетная запись Майкрософт" w:date="2023-10-13T11:28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211" w:author="Учетная запись Майкрософт" w:date="2023-10-13T11:28:00Z">
        <w:r>
          <w:rPr>
            <w:color w:val="000000"/>
            <w:szCs w:val="28"/>
            <w:lang w:eastAsia="ru-RU" w:bidi="ar-SA"/>
          </w:rPr>
          <w:t>Листинг 1.</w:t>
        </w:r>
      </w:ins>
    </w:p>
    <w:p w:rsidR="003C5FA6" w:rsidRDefault="00963A55">
      <w:pPr>
        <w:pStyle w:val="Standard"/>
        <w:rPr>
          <w:ins w:id="212" w:author="Учетная запись Майкрософт" w:date="2023-10-13T11:31:00Z"/>
          <w:color w:val="000000"/>
          <w:szCs w:val="28"/>
          <w:lang w:eastAsia="ru-RU" w:bidi="ar-SA"/>
        </w:rPr>
        <w:pPrChange w:id="213" w:author="Учетная запись Майкрософт" w:date="2023-10-13T11:24:00Z">
          <w:pPr>
            <w:pStyle w:val="Standard"/>
            <w:numPr>
              <w:numId w:val="18"/>
            </w:numPr>
            <w:ind w:left="1069" w:hanging="360"/>
          </w:pPr>
        </w:pPrChange>
      </w:pPr>
      <w:ins w:id="214" w:author="Учетная запись Майкрософт" w:date="2023-10-13T11:31:00Z">
        <w:r>
          <w:rPr>
            <w:color w:val="000000"/>
            <w:szCs w:val="28"/>
            <w:lang w:eastAsia="ru-RU" w:bidi="ar-SA"/>
          </w:rPr>
          <w:t>Результат изображён на рисунке 11.</w:t>
        </w:r>
      </w:ins>
    </w:p>
    <w:p w:rsidR="00963A55" w:rsidRDefault="00963A55">
      <w:pPr>
        <w:pStyle w:val="Standard"/>
        <w:ind w:firstLine="0"/>
        <w:jc w:val="center"/>
        <w:rPr>
          <w:ins w:id="215" w:author="Учетная запись Майкрософт" w:date="2023-10-13T11:33:00Z"/>
          <w:color w:val="000000"/>
          <w:szCs w:val="28"/>
          <w:lang w:eastAsia="ru-RU" w:bidi="ar-SA"/>
        </w:rPr>
        <w:pPrChange w:id="216" w:author="Учетная запись Майкрософт" w:date="2023-10-13T11:31:00Z">
          <w:pPr>
            <w:pStyle w:val="Standard"/>
            <w:numPr>
              <w:numId w:val="18"/>
            </w:numPr>
            <w:ind w:left="1069" w:hanging="360"/>
          </w:pPr>
        </w:pPrChange>
      </w:pPr>
      <w:ins w:id="217" w:author="Учетная запись Майкрософт" w:date="2023-10-13T11:33:00Z">
        <w:r w:rsidRPr="00963A55">
          <w:rPr>
            <w:noProof/>
            <w:color w:val="000000"/>
            <w:szCs w:val="28"/>
            <w:lang w:eastAsia="ru-RU" w:bidi="ar-SA"/>
          </w:rPr>
          <w:drawing>
            <wp:inline distT="0" distB="0" distL="0" distR="0" wp14:anchorId="601CE34C" wp14:editId="0244BCE9">
              <wp:extent cx="5220429" cy="4182059"/>
              <wp:effectExtent l="0" t="0" r="0" b="9525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0429" cy="41820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3A55" w:rsidRPr="00963A55" w:rsidRDefault="00963A55">
      <w:pPr>
        <w:pStyle w:val="Standard"/>
        <w:ind w:firstLine="0"/>
        <w:jc w:val="center"/>
        <w:rPr>
          <w:ins w:id="218" w:author="Учетная запись Майкрософт" w:date="2023-10-13T11:21:00Z"/>
          <w:color w:val="000000"/>
          <w:szCs w:val="28"/>
          <w:lang w:eastAsia="ru-RU" w:bidi="ar-SA"/>
        </w:rPr>
        <w:pPrChange w:id="219" w:author="Учетная запись Майкрософт" w:date="2023-10-13T11:31:00Z">
          <w:pPr>
            <w:pStyle w:val="Standard"/>
            <w:numPr>
              <w:numId w:val="18"/>
            </w:numPr>
            <w:ind w:left="1069" w:hanging="360"/>
          </w:pPr>
        </w:pPrChange>
      </w:pPr>
      <w:ins w:id="220" w:author="Учетная запись Майкрософт" w:date="2023-10-13T11:33:00Z">
        <w:r>
          <w:rPr>
            <w:color w:val="000000"/>
            <w:szCs w:val="28"/>
            <w:lang w:eastAsia="ru-RU" w:bidi="ar-SA"/>
          </w:rPr>
          <w:t>Рисунок 11 – Результат запроса из листинга 1.</w:t>
        </w:r>
      </w:ins>
    </w:p>
    <w:p w:rsidR="003C5FA6" w:rsidRDefault="003C5FA6">
      <w:pPr>
        <w:pStyle w:val="Standard"/>
        <w:numPr>
          <w:ilvl w:val="0"/>
          <w:numId w:val="19"/>
        </w:numPr>
        <w:ind w:left="0" w:firstLine="709"/>
        <w:rPr>
          <w:ins w:id="221" w:author="Учетная запись Майкрософт" w:date="2023-10-13T11:33:00Z"/>
          <w:color w:val="000000"/>
          <w:szCs w:val="28"/>
          <w:lang w:eastAsia="ru-RU" w:bidi="ar-SA"/>
        </w:rPr>
        <w:pPrChange w:id="222" w:author="Учетная запись Майкрософт" w:date="2023-10-13T11:20:00Z">
          <w:pPr>
            <w:pStyle w:val="Standard"/>
            <w:numPr>
              <w:numId w:val="18"/>
            </w:numPr>
            <w:ind w:left="1069" w:hanging="360"/>
          </w:pPr>
        </w:pPrChange>
      </w:pPr>
      <w:ins w:id="223" w:author="Учетная запись Майкрософт" w:date="2023-10-13T11:21:00Z">
        <w:r>
          <w:rPr>
            <w:color w:val="000000"/>
            <w:szCs w:val="28"/>
            <w:lang w:eastAsia="ru-RU" w:bidi="ar-SA"/>
          </w:rPr>
          <w:t>Как называется книга с заданным шифром?</w:t>
        </w:r>
      </w:ins>
    </w:p>
    <w:p w:rsidR="00963A55" w:rsidRDefault="00963A55">
      <w:pPr>
        <w:pStyle w:val="Standard"/>
        <w:rPr>
          <w:ins w:id="224" w:author="Учетная запись Майкрософт" w:date="2023-10-13T11:35:00Z"/>
          <w:color w:val="000000"/>
          <w:szCs w:val="28"/>
          <w:lang w:eastAsia="ru-RU" w:bidi="ar-SA"/>
        </w:rPr>
        <w:pPrChange w:id="225" w:author="Учетная запись Майкрософт" w:date="2023-10-13T11:33:00Z">
          <w:pPr>
            <w:pStyle w:val="Standard"/>
            <w:numPr>
              <w:numId w:val="18"/>
            </w:numPr>
            <w:ind w:left="1069" w:hanging="360"/>
          </w:pPr>
        </w:pPrChange>
      </w:pPr>
      <w:ins w:id="226" w:author="Учетная запись Майкрософт" w:date="2023-10-13T11:33:00Z">
        <w:r>
          <w:rPr>
            <w:color w:val="000000"/>
            <w:szCs w:val="28"/>
            <w:lang w:eastAsia="ru-RU" w:bidi="ar-SA"/>
          </w:rPr>
          <w:t>Был написан запрос к базе данных</w:t>
        </w:r>
      </w:ins>
      <w:ins w:id="227" w:author="Учетная запись Майкрософт" w:date="2023-10-13T11:34:00Z">
        <w:r>
          <w:rPr>
            <w:color w:val="000000"/>
            <w:szCs w:val="28"/>
            <w:lang w:eastAsia="ru-RU" w:bidi="ar-SA"/>
          </w:rPr>
          <w:t xml:space="preserve"> (см. листинг 2).</w:t>
        </w:r>
      </w:ins>
    </w:p>
    <w:p w:rsidR="00963A55" w:rsidRDefault="00963A55">
      <w:pPr>
        <w:pStyle w:val="Standard"/>
        <w:rPr>
          <w:ins w:id="228" w:author="Учетная запись Майкрософт" w:date="2023-10-13T11:39:00Z"/>
          <w:color w:val="000000"/>
          <w:szCs w:val="28"/>
          <w:lang w:eastAsia="ru-RU" w:bidi="ar-SA"/>
        </w:rPr>
        <w:pPrChange w:id="229" w:author="Учетная запись Майкрософт" w:date="2023-10-13T11:36:00Z">
          <w:pPr>
            <w:pStyle w:val="Standard"/>
            <w:numPr>
              <w:numId w:val="18"/>
            </w:numPr>
            <w:ind w:left="1069" w:hanging="360"/>
          </w:pPr>
        </w:pPrChange>
      </w:pPr>
      <w:ins w:id="230" w:author="Учетная запись Майкрософт" w:date="2023-10-13T11:37:00Z">
        <w:r w:rsidRPr="00963A55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301625</wp:posOffset>
                  </wp:positionV>
                  <wp:extent cx="5562600" cy="487680"/>
                  <wp:effectExtent l="0" t="0" r="19050" b="26670"/>
                  <wp:wrapTopAndBottom/>
                  <wp:docPr id="15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0" cy="48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7B" w:rsidRPr="00963A55" w:rsidRDefault="00C22E7B" w:rsidP="00963A55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231" w:author="Учетная запись Майкрософт" w:date="2023-10-13T11:38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232" w:author="Учетная запись Майкрософт" w:date="2023-10-13T11:38:00Z">
                                    <w:rPr>
                                      <w:ins w:id="233" w:author="Учетная запись Майкрософт" w:date="2023-10-13T11:38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234" w:author="Учетная запись Майкрософт" w:date="2023-10-13T11:3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35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36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title, cipher 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37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38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book</w:t>
                                </w:r>
                              </w:ins>
                            </w:p>
                            <w:p w:rsidR="00C22E7B" w:rsidRPr="00963A55" w:rsidRDefault="00C22E7B" w:rsidP="00963A55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239" w:author="Учетная запись Майкрософт" w:date="2023-10-13T11:38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240" w:author="Учетная запись Майкрософт" w:date="2023-10-13T11:38:00Z">
                                    <w:rPr>
                                      <w:ins w:id="241" w:author="Учетная запись Майкрософт" w:date="2023-10-13T11:38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242" w:author="Учетная запись Майкрософт" w:date="2023-10-13T11:38:00Z"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43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WHERE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44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cipher = 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98658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45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98658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99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46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47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OR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48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cipher = 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98658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49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98658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81</w:t>
                                </w:r>
                                <w:r w:rsidRPr="00963A5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50" w:author="Учетная запись Майкрософт" w:date="2023-10-13T11:3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:rsidR="00C22E7B" w:rsidRPr="00963A55" w:rsidRDefault="00C22E7B">
                              <w:pPr>
                                <w:rPr>
                                  <w:lang w:val="en-US"/>
                                  <w:rPrChange w:id="251" w:author="Учетная запись Майкрософт" w:date="2023-10-13T11:38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35.7pt;margin-top:23.75pt;width:438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">
                  <v:textbox>
                    <w:txbxContent>
                      <w:p w:rsidR="00C22E7B" w:rsidRPr="00963A55" w:rsidRDefault="00C22E7B" w:rsidP="00963A55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252" w:author="Учетная запись Майкрософт" w:date="2023-10-13T11:38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253" w:author="Учетная запись Майкрософт" w:date="2023-10-13T11:38:00Z">
                              <w:rPr>
                                <w:ins w:id="254" w:author="Учетная запись Майкрософт" w:date="2023-10-13T11:38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255" w:author="Учетная запись Майкрософт" w:date="2023-10-13T11:3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56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57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title, cipher 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58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59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book</w:t>
                          </w:r>
                        </w:ins>
                      </w:p>
                      <w:p w:rsidR="00C22E7B" w:rsidRPr="00963A55" w:rsidRDefault="00C22E7B" w:rsidP="00963A55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260" w:author="Учетная запись Майкрософт" w:date="2023-10-13T11:38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261" w:author="Учетная запись Майкрософт" w:date="2023-10-13T11:38:00Z">
                              <w:rPr>
                                <w:ins w:id="262" w:author="Учетная запись Майкрософт" w:date="2023-10-13T11:38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263" w:author="Учетная запись Майкрософт" w:date="2023-10-13T11:38:00Z"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64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WHERE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65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cipher = 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98658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66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99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67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68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OR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69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cipher = 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98658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70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81</w:t>
                          </w:r>
                          <w:r w:rsidRPr="00963A5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271" w:author="Учетная запись Майкрософт" w:date="2023-10-13T11:3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:rsidR="00C22E7B" w:rsidRPr="00963A55" w:rsidRDefault="00C22E7B">
                        <w:pPr>
                          <w:rPr>
                            <w:lang w:val="en-US"/>
                            <w:rPrChange w:id="272" w:author="Учетная запись Майкрософт" w:date="2023-10-13T11:38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273" w:author="Учетная запись Майкрософт" w:date="2023-10-13T11:35:00Z">
        <w:r>
          <w:rPr>
            <w:color w:val="000000"/>
            <w:szCs w:val="28"/>
            <w:lang w:eastAsia="ru-RU" w:bidi="ar-SA"/>
          </w:rPr>
          <w:t>Листинг 2.</w:t>
        </w:r>
      </w:ins>
    </w:p>
    <w:p w:rsidR="00963A55" w:rsidRDefault="00963A55">
      <w:pPr>
        <w:pStyle w:val="Standard"/>
        <w:rPr>
          <w:ins w:id="274" w:author="Учетная запись Майкрософт" w:date="2023-10-13T11:39:00Z"/>
          <w:color w:val="000000"/>
          <w:szCs w:val="28"/>
          <w:lang w:eastAsia="ru-RU" w:bidi="ar-SA"/>
        </w:rPr>
        <w:pPrChange w:id="275" w:author="Учетная запись Майкрософт" w:date="2023-10-13T11:36:00Z">
          <w:pPr>
            <w:pStyle w:val="Standard"/>
            <w:numPr>
              <w:numId w:val="18"/>
            </w:numPr>
            <w:ind w:left="1069" w:hanging="360"/>
          </w:pPr>
        </w:pPrChange>
      </w:pPr>
      <w:ins w:id="276" w:author="Учетная запись Майкрософт" w:date="2023-10-13T11:39:00Z">
        <w:r>
          <w:rPr>
            <w:color w:val="000000"/>
            <w:szCs w:val="28"/>
            <w:lang w:eastAsia="ru-RU" w:bidi="ar-SA"/>
          </w:rPr>
          <w:t>Результат запроса изображён на рисунке 12.</w:t>
        </w:r>
      </w:ins>
    </w:p>
    <w:p w:rsidR="00963A55" w:rsidRDefault="00963A55">
      <w:pPr>
        <w:pStyle w:val="Standard"/>
        <w:ind w:firstLine="0"/>
        <w:jc w:val="center"/>
        <w:rPr>
          <w:ins w:id="277" w:author="Учетная запись Майкрософт" w:date="2023-10-13T11:40:00Z"/>
          <w:color w:val="000000"/>
          <w:szCs w:val="28"/>
          <w:lang w:eastAsia="ru-RU" w:bidi="ar-SA"/>
        </w:rPr>
        <w:pPrChange w:id="278" w:author="Учетная запись Майкрософт" w:date="2023-10-13T11:39:00Z">
          <w:pPr>
            <w:pStyle w:val="Standard"/>
            <w:numPr>
              <w:numId w:val="18"/>
            </w:numPr>
            <w:ind w:left="1069" w:hanging="360"/>
          </w:pPr>
        </w:pPrChange>
      </w:pPr>
      <w:ins w:id="279" w:author="Учетная запись Майкрософт" w:date="2023-10-13T11:40:00Z">
        <w:r w:rsidRPr="00963A55">
          <w:rPr>
            <w:noProof/>
            <w:color w:val="000000"/>
            <w:szCs w:val="28"/>
            <w:lang w:eastAsia="ru-RU" w:bidi="ar-SA"/>
          </w:rPr>
          <w:lastRenderedPageBreak/>
          <w:drawing>
            <wp:inline distT="0" distB="0" distL="0" distR="0" wp14:anchorId="2D590A5C" wp14:editId="7B3803BA">
              <wp:extent cx="2600688" cy="885949"/>
              <wp:effectExtent l="0" t="0" r="0" b="9525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0688" cy="885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3A55" w:rsidRDefault="00963A55">
      <w:pPr>
        <w:pStyle w:val="Standard"/>
        <w:ind w:firstLine="0"/>
        <w:jc w:val="center"/>
        <w:rPr>
          <w:ins w:id="280" w:author="Учетная запись Майкрософт" w:date="2023-10-13T11:21:00Z"/>
          <w:color w:val="000000"/>
          <w:szCs w:val="28"/>
          <w:lang w:eastAsia="ru-RU" w:bidi="ar-SA"/>
        </w:rPr>
        <w:pPrChange w:id="281" w:author="Учетная запись Майкрософт" w:date="2023-10-13T11:41:00Z">
          <w:pPr>
            <w:pStyle w:val="Standard"/>
            <w:numPr>
              <w:numId w:val="18"/>
            </w:numPr>
            <w:ind w:left="1069" w:hanging="360"/>
          </w:pPr>
        </w:pPrChange>
      </w:pPr>
      <w:ins w:id="282" w:author="Учетная запись Майкрософт" w:date="2023-10-13T11:40:00Z">
        <w:r>
          <w:rPr>
            <w:color w:val="000000"/>
            <w:szCs w:val="28"/>
            <w:lang w:eastAsia="ru-RU" w:bidi="ar-SA"/>
          </w:rPr>
          <w:t xml:space="preserve">Рисунок 12 – результат выполнения запроса из </w:t>
        </w:r>
      </w:ins>
      <w:ins w:id="283" w:author="Учетная запись Майкрософт" w:date="2023-10-13T11:41:00Z">
        <w:r>
          <w:rPr>
            <w:color w:val="000000"/>
            <w:szCs w:val="28"/>
            <w:lang w:eastAsia="ru-RU" w:bidi="ar-SA"/>
          </w:rPr>
          <w:t>листинга 2.</w:t>
        </w:r>
      </w:ins>
    </w:p>
    <w:p w:rsidR="003C5FA6" w:rsidRDefault="003C5FA6">
      <w:pPr>
        <w:pStyle w:val="Standard"/>
        <w:numPr>
          <w:ilvl w:val="0"/>
          <w:numId w:val="19"/>
        </w:numPr>
        <w:ind w:left="0" w:firstLine="709"/>
        <w:rPr>
          <w:ins w:id="284" w:author="Учетная запись Майкрософт" w:date="2023-10-13T11:34:00Z"/>
          <w:color w:val="000000"/>
          <w:szCs w:val="28"/>
          <w:lang w:eastAsia="ru-RU" w:bidi="ar-SA"/>
        </w:rPr>
        <w:pPrChange w:id="285" w:author="Учетная запись Майкрософт" w:date="2023-10-13T11:20:00Z">
          <w:pPr>
            <w:pStyle w:val="Standard"/>
            <w:numPr>
              <w:numId w:val="18"/>
            </w:numPr>
            <w:ind w:left="1069" w:hanging="360"/>
          </w:pPr>
        </w:pPrChange>
      </w:pPr>
      <w:ins w:id="286" w:author="Учетная запись Майкрософт" w:date="2023-10-13T11:21:00Z">
        <w:r>
          <w:rPr>
            <w:color w:val="000000"/>
            <w:szCs w:val="28"/>
            <w:lang w:eastAsia="ru-RU" w:bidi="ar-SA"/>
          </w:rPr>
          <w:t>Как</w:t>
        </w:r>
      </w:ins>
      <w:ins w:id="287" w:author="Учетная запись Майкрософт" w:date="2023-10-13T11:22:00Z">
        <w:r>
          <w:rPr>
            <w:color w:val="000000"/>
            <w:szCs w:val="28"/>
            <w:lang w:eastAsia="ru-RU" w:bidi="ar-SA"/>
          </w:rPr>
          <w:t>ой шифр у книги с заданным названием?</w:t>
        </w:r>
      </w:ins>
    </w:p>
    <w:p w:rsidR="00963A55" w:rsidRDefault="00963A55">
      <w:pPr>
        <w:pStyle w:val="Standard"/>
        <w:rPr>
          <w:ins w:id="288" w:author="Учетная запись Майкрософт" w:date="2023-10-13T11:35:00Z"/>
          <w:color w:val="000000"/>
          <w:szCs w:val="28"/>
          <w:lang w:eastAsia="ru-RU" w:bidi="ar-SA"/>
        </w:rPr>
        <w:pPrChange w:id="289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290" w:author="Учетная запись Майкрософт" w:date="2023-10-13T11:35:00Z">
        <w:r>
          <w:rPr>
            <w:color w:val="000000"/>
            <w:szCs w:val="28"/>
            <w:lang w:eastAsia="ru-RU" w:bidi="ar-SA"/>
          </w:rPr>
          <w:t>Был написан запрос к базе данных (см. листинг 3).</w:t>
        </w:r>
      </w:ins>
    </w:p>
    <w:p w:rsidR="00963A55" w:rsidRDefault="00C22E7B">
      <w:pPr>
        <w:pStyle w:val="Standard"/>
        <w:rPr>
          <w:ins w:id="291" w:author="Учетная запись Майкрософт" w:date="2023-10-13T11:41:00Z"/>
          <w:color w:val="000000"/>
          <w:szCs w:val="28"/>
          <w:lang w:eastAsia="ru-RU" w:bidi="ar-SA"/>
        </w:rPr>
        <w:pPrChange w:id="292" w:author="Учетная запись Майкрософт" w:date="2023-10-13T11:35:00Z">
          <w:pPr>
            <w:pStyle w:val="Standard"/>
            <w:numPr>
              <w:numId w:val="18"/>
            </w:numPr>
            <w:ind w:left="1069" w:hanging="360"/>
          </w:pPr>
        </w:pPrChange>
      </w:pPr>
      <w:ins w:id="293" w:author="Учетная запись Майкрософт" w:date="2023-10-13T11:45:00Z">
        <w:r w:rsidRPr="00C22E7B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288290</wp:posOffset>
                  </wp:positionV>
                  <wp:extent cx="5608320" cy="518160"/>
                  <wp:effectExtent l="0" t="0" r="11430" b="15240"/>
                  <wp:wrapTopAndBottom/>
                  <wp:docPr id="24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08320" cy="518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294" w:author="Учетная запись Майкрософт" w:date="2023-10-13T11:45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295" w:author="Учетная запись Майкрософт" w:date="2023-10-13T11:45:00Z">
                                    <w:rPr>
                                      <w:ins w:id="296" w:author="Учетная запись Майкрософт" w:date="2023-10-13T11:45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297" w:author="Учетная запись Майкрософт" w:date="2023-10-13T11:45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98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299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title, cipher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00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01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book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302" w:author="Учетная запись Майкрософт" w:date="2023-10-13T11:45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303" w:author="Учетная запись Майкрософт" w:date="2023-10-13T11:45:00Z">
                                    <w:rPr>
                                      <w:ins w:id="304" w:author="Учетная запись Майкрософт" w:date="2023-10-13T11:45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305" w:author="Учетная запись Майкрософт" w:date="2023-10-13T11:45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06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WHERE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07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title =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08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eastAsia="ru-RU" w:bidi="ar-SA"/>
                                    <w:rPrChange w:id="309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Реквием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10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11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12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OR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13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title =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14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eastAsia="ru-RU" w:bidi="ar-SA"/>
                                    <w:rPrChange w:id="315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Лолита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16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17" w:author="Учетная запись Майкрософт" w:date="2023-10-13T11:45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:rsidR="00C22E7B" w:rsidRPr="00C22E7B" w:rsidRDefault="00C22E7B">
                              <w:pPr>
                                <w:rPr>
                                  <w:lang w:val="en-US"/>
                                  <w:rPrChange w:id="318" w:author="Учетная запись Майкрософт" w:date="2023-10-13T11:45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8" type="#_x0000_t202" style="position:absolute;left:0;text-align:left;margin-left:35.1pt;margin-top:22.7pt;width:441.6pt;height:4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">
                  <v:textbox>
                    <w:txbxContent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319" w:author="Учетная запись Майкрософт" w:date="2023-10-13T11:45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320" w:author="Учетная запись Майкрософт" w:date="2023-10-13T11:45:00Z">
                              <w:rPr>
                                <w:ins w:id="321" w:author="Учетная запись Майкрософт" w:date="2023-10-13T11:45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322" w:author="Учетная запись Майкрософт" w:date="2023-10-13T11:45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23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24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title, cipher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25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26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book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327" w:author="Учетная запись Майкрософт" w:date="2023-10-13T11:45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328" w:author="Учетная запись Майкрософт" w:date="2023-10-13T11:45:00Z">
                              <w:rPr>
                                <w:ins w:id="329" w:author="Учетная запись Майкрософт" w:date="2023-10-13T11:45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330" w:author="Учетная запись Майкрософт" w:date="2023-10-13T11:45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1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WHERE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2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title =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3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eastAsia="ru-RU" w:bidi="ar-SA"/>
                              <w:rPrChange w:id="334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Реквием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5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6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7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OR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8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title =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39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eastAsia="ru-RU" w:bidi="ar-SA"/>
                              <w:rPrChange w:id="340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Лолита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41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342" w:author="Учетная запись Майкрософт" w:date="2023-10-13T11:45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:rsidR="00C22E7B" w:rsidRPr="00C22E7B" w:rsidRDefault="00C22E7B">
                        <w:pPr>
                          <w:rPr>
                            <w:lang w:val="en-US"/>
                            <w:rPrChange w:id="343" w:author="Учетная запись Майкрософт" w:date="2023-10-13T11:45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344" w:author="Учетная запись Майкрософт" w:date="2023-10-13T11:35:00Z">
        <w:r w:rsidR="00963A55">
          <w:rPr>
            <w:color w:val="000000"/>
            <w:szCs w:val="28"/>
            <w:lang w:eastAsia="ru-RU" w:bidi="ar-SA"/>
          </w:rPr>
          <w:t xml:space="preserve">Листинг </w:t>
        </w:r>
      </w:ins>
      <w:ins w:id="345" w:author="Учетная запись Майкрософт" w:date="2023-10-13T11:36:00Z">
        <w:r w:rsidR="00963A55">
          <w:rPr>
            <w:color w:val="000000"/>
            <w:szCs w:val="28"/>
            <w:lang w:eastAsia="ru-RU" w:bidi="ar-SA"/>
          </w:rPr>
          <w:t>3</w:t>
        </w:r>
      </w:ins>
      <w:ins w:id="346" w:author="Учетная запись Майкрософт" w:date="2023-10-13T11:35:00Z">
        <w:r w:rsidR="00963A55">
          <w:rPr>
            <w:color w:val="000000"/>
            <w:szCs w:val="28"/>
            <w:lang w:eastAsia="ru-RU" w:bidi="ar-SA"/>
          </w:rPr>
          <w:t>.</w:t>
        </w:r>
      </w:ins>
    </w:p>
    <w:p w:rsidR="00963A55" w:rsidRDefault="00C22E7B">
      <w:pPr>
        <w:pStyle w:val="Standard"/>
        <w:rPr>
          <w:ins w:id="347" w:author="Учетная запись Майкрософт" w:date="2023-10-13T11:41:00Z"/>
          <w:color w:val="000000"/>
          <w:szCs w:val="28"/>
          <w:lang w:eastAsia="ru-RU" w:bidi="ar-SA"/>
        </w:rPr>
        <w:pPrChange w:id="348" w:author="Учетная запись Майкрософт" w:date="2023-10-13T11:35:00Z">
          <w:pPr>
            <w:pStyle w:val="Standard"/>
            <w:numPr>
              <w:numId w:val="18"/>
            </w:numPr>
            <w:ind w:left="1069" w:hanging="360"/>
          </w:pPr>
        </w:pPrChange>
      </w:pPr>
      <w:ins w:id="349" w:author="Учетная запись Майкрософт" w:date="2023-10-13T11:41:00Z">
        <w:r>
          <w:rPr>
            <w:color w:val="000000"/>
            <w:szCs w:val="28"/>
            <w:lang w:eastAsia="ru-RU" w:bidi="ar-SA"/>
          </w:rPr>
          <w:t>Результат запроса изображён на рисунке 13.</w:t>
        </w:r>
      </w:ins>
    </w:p>
    <w:p w:rsidR="00C22E7B" w:rsidRDefault="00C22E7B">
      <w:pPr>
        <w:pStyle w:val="Standard"/>
        <w:ind w:firstLine="0"/>
        <w:jc w:val="center"/>
        <w:rPr>
          <w:ins w:id="350" w:author="Учетная запись Майкрософт" w:date="2023-10-13T11:42:00Z"/>
          <w:color w:val="000000"/>
          <w:szCs w:val="28"/>
          <w:lang w:eastAsia="ru-RU" w:bidi="ar-SA"/>
        </w:rPr>
        <w:pPrChange w:id="351" w:author="Учетная запись Майкрософт" w:date="2023-10-13T11:42:00Z">
          <w:pPr>
            <w:pStyle w:val="Standard"/>
            <w:numPr>
              <w:numId w:val="18"/>
            </w:numPr>
            <w:ind w:left="1069" w:hanging="360"/>
          </w:pPr>
        </w:pPrChange>
      </w:pPr>
      <w:ins w:id="352" w:author="Учетная запись Майкрософт" w:date="2023-10-13T11:41:00Z">
        <w:r w:rsidRPr="00C22E7B">
          <w:rPr>
            <w:noProof/>
            <w:color w:val="000000"/>
            <w:szCs w:val="28"/>
            <w:lang w:eastAsia="ru-RU" w:bidi="ar-SA"/>
          </w:rPr>
          <w:drawing>
            <wp:inline distT="0" distB="0" distL="0" distR="0" wp14:anchorId="59BC9B75" wp14:editId="68074548">
              <wp:extent cx="2638793" cy="866896"/>
              <wp:effectExtent l="0" t="0" r="9525" b="9525"/>
              <wp:docPr id="17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8793" cy="8668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E7B" w:rsidRDefault="00C22E7B">
      <w:pPr>
        <w:pStyle w:val="Standard"/>
        <w:ind w:firstLine="0"/>
        <w:jc w:val="center"/>
        <w:rPr>
          <w:ins w:id="353" w:author="Учетная запись Майкрософт" w:date="2023-10-13T11:22:00Z"/>
          <w:color w:val="000000"/>
          <w:szCs w:val="28"/>
          <w:lang w:eastAsia="ru-RU" w:bidi="ar-SA"/>
        </w:rPr>
        <w:pPrChange w:id="354" w:author="Учетная запись Майкрософт" w:date="2023-10-13T11:42:00Z">
          <w:pPr>
            <w:pStyle w:val="Standard"/>
            <w:numPr>
              <w:numId w:val="18"/>
            </w:numPr>
            <w:ind w:left="1069" w:hanging="360"/>
          </w:pPr>
        </w:pPrChange>
      </w:pPr>
      <w:ins w:id="355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Рисунок 13 – результат выполнения запроса из листинга 3.</w:t>
        </w:r>
      </w:ins>
    </w:p>
    <w:p w:rsidR="00963A55" w:rsidRPr="00963A55" w:rsidRDefault="003C5FA6">
      <w:pPr>
        <w:pStyle w:val="Standard"/>
        <w:numPr>
          <w:ilvl w:val="0"/>
          <w:numId w:val="19"/>
        </w:numPr>
        <w:ind w:left="0" w:firstLine="709"/>
        <w:rPr>
          <w:ins w:id="356" w:author="Учетная запись Майкрософт" w:date="2023-10-13T11:34:00Z"/>
          <w:color w:val="000000"/>
          <w:szCs w:val="28"/>
          <w:lang w:eastAsia="ru-RU" w:bidi="ar-SA"/>
          <w:rPrChange w:id="357" w:author="Учетная запись Майкрософт" w:date="2023-10-13T11:36:00Z">
            <w:rPr>
              <w:ins w:id="358" w:author="Учетная запись Майкрософт" w:date="2023-10-13T11:34:00Z"/>
              <w:lang w:eastAsia="ru-RU" w:bidi="ar-SA"/>
            </w:rPr>
          </w:rPrChange>
        </w:rPr>
        <w:pPrChange w:id="359" w:author="Учетная запись Майкрософт" w:date="2023-10-13T11:36:00Z">
          <w:pPr>
            <w:pStyle w:val="Standard"/>
            <w:numPr>
              <w:numId w:val="19"/>
            </w:numPr>
            <w:ind w:left="1429" w:hanging="360"/>
          </w:pPr>
        </w:pPrChange>
      </w:pPr>
      <w:ins w:id="360" w:author="Учетная запись Майкрософт" w:date="2023-10-13T11:22:00Z">
        <w:r>
          <w:rPr>
            <w:color w:val="000000"/>
            <w:szCs w:val="28"/>
            <w:lang w:eastAsia="ru-RU" w:bidi="ar-SA"/>
          </w:rPr>
          <w:t>Когда книга была закреплена за читателем?</w:t>
        </w:r>
      </w:ins>
    </w:p>
    <w:p w:rsidR="00963A55" w:rsidRDefault="00963A55">
      <w:pPr>
        <w:pStyle w:val="Standard"/>
        <w:rPr>
          <w:ins w:id="361" w:author="Учетная запись Майкрософт" w:date="2023-10-13T11:36:00Z"/>
          <w:color w:val="000000"/>
          <w:szCs w:val="28"/>
          <w:lang w:eastAsia="ru-RU" w:bidi="ar-SA"/>
        </w:rPr>
        <w:pPrChange w:id="362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363" w:author="Учетная запись Майкрософт" w:date="2023-10-13T11:35:00Z">
        <w:r>
          <w:rPr>
            <w:color w:val="000000"/>
            <w:szCs w:val="28"/>
            <w:lang w:eastAsia="ru-RU" w:bidi="ar-SA"/>
          </w:rPr>
          <w:t>Был написан запрос к базе данных (см. листинг 4).</w:t>
        </w:r>
      </w:ins>
    </w:p>
    <w:p w:rsidR="00963A55" w:rsidRDefault="00C22E7B">
      <w:pPr>
        <w:pStyle w:val="Standard"/>
        <w:rPr>
          <w:ins w:id="364" w:author="Учетная запись Майкрософт" w:date="2023-10-13T11:42:00Z"/>
          <w:color w:val="000000"/>
          <w:szCs w:val="28"/>
          <w:lang w:eastAsia="ru-RU" w:bidi="ar-SA"/>
        </w:rPr>
        <w:pPrChange w:id="365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366" w:author="Учетная запись Майкрософт" w:date="2023-10-13T11:46:00Z">
        <w:r w:rsidRPr="00C22E7B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278765</wp:posOffset>
                  </wp:positionV>
                  <wp:extent cx="5608320" cy="1404620"/>
                  <wp:effectExtent l="0" t="0" r="11430" b="10160"/>
                  <wp:wrapTopAndBottom/>
                  <wp:docPr id="25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0832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367" w:author="Учетная запись Майкрософт" w:date="2023-10-13T11:4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368" w:author="Учетная запись Майкрософт" w:date="2023-10-13T11:46:00Z">
                                    <w:rPr>
                                      <w:ins w:id="369" w:author="Учетная запись Майкрософт" w:date="2023-10-13T11:4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en-US" w:eastAsia="ru-RU" w:bidi="ar-SA"/>
                                    </w:rPr>
                                  </w:rPrChange>
                                </w:rPr>
                              </w:pPr>
                              <w:ins w:id="370" w:author="Учетная запись Майкрософт" w:date="2023-10-13T11:46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71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72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73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book.title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74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75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76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377" w:author="Учетная запись Майкрософт" w:date="2023-10-13T11:4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378" w:author="Учетная запись Майкрософт" w:date="2023-10-13T11:46:00Z">
                                    <w:rPr>
                                      <w:ins w:id="379" w:author="Учетная запись Майкрософт" w:date="2023-10-13T11:4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380" w:author="Учетная запись Майкрософт" w:date="2023-10-13T11:46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81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library_visitor.passport_number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82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83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visitor_has_book.date_of_receipt</w:t>
                                </w:r>
                                <w:proofErr w:type="spellEnd"/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384" w:author="Учетная запись Майкрософт" w:date="2023-10-13T11:4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385" w:author="Учетная запись Майкрософт" w:date="2023-10-13T11:46:00Z">
                                    <w:rPr>
                                      <w:ins w:id="386" w:author="Учетная запись Майкрософт" w:date="2023-10-13T11:4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387" w:author="Учетная запись Майкрософт" w:date="2023-10-13T11:46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88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89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book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390" w:author="Учетная запись Майкрософт" w:date="2023-10-13T11:4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391" w:author="Учетная запись Майкрософт" w:date="2023-10-13T11:46:00Z">
                                    <w:rPr>
                                      <w:ins w:id="392" w:author="Учетная запись Майкрософт" w:date="2023-10-13T11:4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393" w:author="Учетная запись Майкрософт" w:date="2023-10-13T11:46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94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95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INNER JOIN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96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97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98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399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USING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00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01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book_id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02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403" w:author="Учетная запись Майкрософт" w:date="2023-10-13T11:4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404" w:author="Учетная запись Майкрософт" w:date="2023-10-13T11:46:00Z">
                                    <w:rPr>
                                      <w:ins w:id="405" w:author="Учетная запись Майкрософт" w:date="2023-10-13T11:4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406" w:author="Учетная запись Майкрософт" w:date="2023-10-13T11:46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07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08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INNER JOIN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09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10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11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12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USING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13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</w:ins>
                              <w:proofErr w:type="spellStart"/>
                              <w:proofErr w:type="gramEnd"/>
                              <w:ins w:id="414" w:author="Учетная запись Майкрософт" w:date="2023-10-31T15:45:00Z">
                                <w:r w:rsidR="00064560" w:rsidRPr="008F48E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</w:rPr>
                                  <w:t>passport_number</w:t>
                                </w:r>
                              </w:ins>
                              <w:proofErr w:type="spellEnd"/>
                              <w:ins w:id="415" w:author="Учетная запись Майкрософт" w:date="2023-10-13T11:46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16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417" w:author="Учетная запись Майкрософт" w:date="2023-10-13T11:4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418" w:author="Учетная запись Майкрософт" w:date="2023-10-13T11:46:00Z">
                                    <w:rPr>
                                      <w:ins w:id="419" w:author="Учетная запись Майкрософт" w:date="2023-10-13T11:4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420" w:author="Учетная запись Майкрософт" w:date="2023-10-13T11:46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21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ORDER BY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22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23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24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25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visitor_has_book.date_of_receipt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426" w:author="Учетная запись Майкрософт" w:date="2023-10-13T11:4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:rsidR="00C22E7B" w:rsidRPr="00C22E7B" w:rsidRDefault="00C22E7B">
                              <w:pPr>
                                <w:rPr>
                                  <w:lang w:val="en-US"/>
                                  <w:rPrChange w:id="427" w:author="Учетная запись Майкрософт" w:date="2023-10-13T11:46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id="_x0000_s1029" type="#_x0000_t202" style="position:absolute;left:0;text-align:left;margin-left:35.1pt;margin-top:21.95pt;width:441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">
                  <v:textbox style="mso-fit-shape-to-text:t">
                    <w:txbxContent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428" w:author="Учетная запись Майкрософт" w:date="2023-10-13T11:4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429" w:author="Учетная запись Майкрософт" w:date="2023-10-13T11:46:00Z">
                              <w:rPr>
                                <w:ins w:id="430" w:author="Учетная запись Майкрософт" w:date="2023-10-13T11:4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</w:rPr>
                            </w:rPrChange>
                          </w:rPr>
                        </w:pPr>
                        <w:ins w:id="431" w:author="Учетная запись Майкрософт" w:date="2023-10-13T11:46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32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33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34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book.title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35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36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37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438" w:author="Учетная запись Майкрософт" w:date="2023-10-13T11:4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439" w:author="Учетная запись Майкрософт" w:date="2023-10-13T11:46:00Z">
                              <w:rPr>
                                <w:ins w:id="440" w:author="Учетная запись Майкрософт" w:date="2023-10-13T11:4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proofErr w:type="spellStart"/>
                        <w:ins w:id="441" w:author="Учетная запись Майкрософт" w:date="2023-10-13T11:46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42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library_visitor.passport_number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43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44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visitor_has_book.date_of_receipt</w:t>
                          </w:r>
                          <w:proofErr w:type="spellEnd"/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445" w:author="Учетная запись Майкрософт" w:date="2023-10-13T11:4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446" w:author="Учетная запись Майкрософт" w:date="2023-10-13T11:46:00Z">
                              <w:rPr>
                                <w:ins w:id="447" w:author="Учетная запись Майкрософт" w:date="2023-10-13T11:4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448" w:author="Учетная запись Майкрософт" w:date="2023-10-13T11:46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49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50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book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451" w:author="Учетная запись Майкрософт" w:date="2023-10-13T11:4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452" w:author="Учетная запись Майкрософт" w:date="2023-10-13T11:46:00Z">
                              <w:rPr>
                                <w:ins w:id="453" w:author="Учетная запись Майкрософт" w:date="2023-10-13T11:4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454" w:author="Учетная запись Майкрософт" w:date="2023-10-13T11:46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55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56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INNER JOIN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57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58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59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60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USING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61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  <w:proofErr w:type="spellStart"/>
                          <w:proofErr w:type="gram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62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book_id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63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464" w:author="Учетная запись Майкрософт" w:date="2023-10-13T11:4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465" w:author="Учетная запись Майкрософт" w:date="2023-10-13T11:46:00Z">
                              <w:rPr>
                                <w:ins w:id="466" w:author="Учетная запись Майкрософт" w:date="2023-10-13T11:4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467" w:author="Учетная запись Майкрософт" w:date="2023-10-13T11:46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68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69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INNER JOIN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70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71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72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73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USING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74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</w:ins>
                        <w:proofErr w:type="spellStart"/>
                        <w:proofErr w:type="gramEnd"/>
                        <w:ins w:id="475" w:author="Учетная запись Майкрософт" w:date="2023-10-31T15:45:00Z">
                          <w:r w:rsidR="00064560" w:rsidRPr="008F48E9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</w:rPr>
                            <w:t>passport_number</w:t>
                          </w:r>
                        </w:ins>
                        <w:proofErr w:type="spellEnd"/>
                        <w:ins w:id="476" w:author="Учетная запись Майкрософт" w:date="2023-10-13T11:46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77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478" w:author="Учетная запись Майкрософт" w:date="2023-10-13T11:4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479" w:author="Учетная запись Майкрософт" w:date="2023-10-13T11:46:00Z">
                              <w:rPr>
                                <w:ins w:id="480" w:author="Учетная запись Майкрософт" w:date="2023-10-13T11:4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481" w:author="Учетная запись Майкрософт" w:date="2023-10-13T11:46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82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ORDER BY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83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84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85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86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visitor_has_book.date_of_receipt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487" w:author="Учетная запись Майкрософт" w:date="2023-10-13T11:4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:rsidR="00C22E7B" w:rsidRPr="00C22E7B" w:rsidRDefault="00C22E7B">
                        <w:pPr>
                          <w:rPr>
                            <w:lang w:val="en-US"/>
                            <w:rPrChange w:id="488" w:author="Учетная запись Майкрософт" w:date="2023-10-13T11:46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489" w:author="Учетная запись Майкрософт" w:date="2023-10-13T11:36:00Z">
        <w:r w:rsidR="00963A55">
          <w:rPr>
            <w:color w:val="000000"/>
            <w:szCs w:val="28"/>
            <w:lang w:eastAsia="ru-RU" w:bidi="ar-SA"/>
          </w:rPr>
          <w:t>Листинг 4.</w:t>
        </w:r>
      </w:ins>
    </w:p>
    <w:p w:rsidR="00C22E7B" w:rsidRDefault="00C22E7B" w:rsidP="00C22E7B">
      <w:pPr>
        <w:pStyle w:val="Standard"/>
        <w:rPr>
          <w:ins w:id="490" w:author="Учетная запись Майкрософт" w:date="2023-10-13T11:42:00Z"/>
          <w:color w:val="000000"/>
          <w:szCs w:val="28"/>
          <w:lang w:eastAsia="ru-RU" w:bidi="ar-SA"/>
        </w:rPr>
      </w:pPr>
      <w:ins w:id="491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Результат запроса изображён на рисунке 14.</w:t>
        </w:r>
      </w:ins>
    </w:p>
    <w:p w:rsidR="00C22E7B" w:rsidRDefault="00C22E7B" w:rsidP="00C22E7B">
      <w:pPr>
        <w:pStyle w:val="Standard"/>
        <w:ind w:firstLine="0"/>
        <w:jc w:val="center"/>
        <w:rPr>
          <w:ins w:id="492" w:author="Учетная запись Майкрософт" w:date="2023-10-13T11:42:00Z"/>
          <w:color w:val="000000"/>
          <w:szCs w:val="28"/>
          <w:lang w:eastAsia="ru-RU" w:bidi="ar-SA"/>
        </w:rPr>
      </w:pPr>
      <w:ins w:id="493" w:author="Учетная запись Майкрософт" w:date="2023-10-13T11:44:00Z">
        <w:r w:rsidRPr="00C22E7B">
          <w:rPr>
            <w:noProof/>
            <w:color w:val="000000"/>
            <w:szCs w:val="28"/>
            <w:lang w:eastAsia="ru-RU" w:bidi="ar-SA"/>
          </w:rPr>
          <w:lastRenderedPageBreak/>
          <w:drawing>
            <wp:inline distT="0" distB="0" distL="0" distR="0" wp14:anchorId="0BCE0FB5" wp14:editId="3FF7EA75">
              <wp:extent cx="6120130" cy="4088765"/>
              <wp:effectExtent l="0" t="0" r="0" b="6985"/>
              <wp:docPr id="2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4088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E7B" w:rsidRDefault="00C22E7B">
      <w:pPr>
        <w:pStyle w:val="Standard"/>
        <w:ind w:firstLine="0"/>
        <w:jc w:val="center"/>
        <w:rPr>
          <w:ins w:id="494" w:author="Учетная запись Майкрософт" w:date="2023-10-13T11:22:00Z"/>
          <w:color w:val="000000"/>
          <w:szCs w:val="28"/>
          <w:lang w:eastAsia="ru-RU" w:bidi="ar-SA"/>
        </w:rPr>
        <w:pPrChange w:id="495" w:author="Учетная запись Майкрософт" w:date="2023-10-13T11:42:00Z">
          <w:pPr>
            <w:pStyle w:val="Standard"/>
            <w:numPr>
              <w:numId w:val="18"/>
            </w:numPr>
            <w:ind w:left="1069" w:hanging="360"/>
          </w:pPr>
        </w:pPrChange>
      </w:pPr>
      <w:ins w:id="496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Рисунок 1</w:t>
        </w:r>
      </w:ins>
      <w:ins w:id="497" w:author="Учетная запись Майкрософт" w:date="2023-10-13T11:44:00Z">
        <w:r>
          <w:rPr>
            <w:color w:val="000000"/>
            <w:szCs w:val="28"/>
            <w:lang w:eastAsia="ru-RU" w:bidi="ar-SA"/>
          </w:rPr>
          <w:t>4</w:t>
        </w:r>
      </w:ins>
      <w:ins w:id="498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 xml:space="preserve"> – результат выполнения запроса из листинга </w:t>
        </w:r>
      </w:ins>
      <w:ins w:id="499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4</w:t>
        </w:r>
      </w:ins>
      <w:ins w:id="500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.</w:t>
        </w:r>
      </w:ins>
    </w:p>
    <w:p w:rsidR="003C5FA6" w:rsidRDefault="003C5FA6">
      <w:pPr>
        <w:pStyle w:val="Standard"/>
        <w:numPr>
          <w:ilvl w:val="0"/>
          <w:numId w:val="19"/>
        </w:numPr>
        <w:ind w:left="0" w:firstLine="709"/>
        <w:rPr>
          <w:ins w:id="501" w:author="Учетная запись Майкрософт" w:date="2023-10-13T11:34:00Z"/>
          <w:color w:val="000000"/>
          <w:szCs w:val="28"/>
          <w:lang w:eastAsia="ru-RU" w:bidi="ar-SA"/>
        </w:rPr>
        <w:pPrChange w:id="502" w:author="Учетная запись Майкрософт" w:date="2023-10-13T11:20:00Z">
          <w:pPr>
            <w:pStyle w:val="Standard"/>
            <w:numPr>
              <w:numId w:val="18"/>
            </w:numPr>
            <w:ind w:left="1069" w:hanging="360"/>
          </w:pPr>
        </w:pPrChange>
      </w:pPr>
      <w:ins w:id="503" w:author="Учетная запись Майкрософт" w:date="2023-10-13T11:22:00Z">
        <w:r>
          <w:rPr>
            <w:color w:val="000000"/>
            <w:szCs w:val="28"/>
            <w:lang w:eastAsia="ru-RU" w:bidi="ar-SA"/>
          </w:rPr>
          <w:t>Кто из читателей</w:t>
        </w:r>
      </w:ins>
      <w:ins w:id="504" w:author="Учетная запись Майкрософт" w:date="2023-10-13T11:23:00Z">
        <w:r>
          <w:rPr>
            <w:color w:val="000000"/>
            <w:szCs w:val="28"/>
            <w:lang w:eastAsia="ru-RU" w:bidi="ar-SA"/>
          </w:rPr>
          <w:t xml:space="preserve"> взял книгу более месяца тому назад?</w:t>
        </w:r>
      </w:ins>
    </w:p>
    <w:p w:rsidR="00963A55" w:rsidRDefault="00963A55">
      <w:pPr>
        <w:pStyle w:val="Standard"/>
        <w:rPr>
          <w:ins w:id="505" w:author="Учетная запись Майкрософт" w:date="2023-10-13T11:36:00Z"/>
          <w:color w:val="000000"/>
          <w:szCs w:val="28"/>
          <w:lang w:eastAsia="ru-RU" w:bidi="ar-SA"/>
        </w:rPr>
        <w:pPrChange w:id="506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507" w:author="Учетная запись Майкрософт" w:date="2023-10-13T11:35:00Z">
        <w:r>
          <w:rPr>
            <w:color w:val="000000"/>
            <w:szCs w:val="28"/>
            <w:lang w:eastAsia="ru-RU" w:bidi="ar-SA"/>
          </w:rPr>
          <w:t>Был написан запрос к базе данных (см. листинг 5).</w:t>
        </w:r>
      </w:ins>
    </w:p>
    <w:p w:rsidR="00C22E7B" w:rsidRDefault="00C22E7B" w:rsidP="00C22E7B">
      <w:pPr>
        <w:pStyle w:val="Standard"/>
        <w:rPr>
          <w:ins w:id="508" w:author="Учетная запись Майкрософт" w:date="2023-10-13T11:42:00Z"/>
          <w:color w:val="000000"/>
          <w:szCs w:val="28"/>
          <w:lang w:eastAsia="ru-RU" w:bidi="ar-SA"/>
        </w:rPr>
      </w:pPr>
      <w:ins w:id="509" w:author="Учетная запись Майкрософт" w:date="2023-10-13T11:47:00Z">
        <w:r w:rsidRPr="00C22E7B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265430</wp:posOffset>
                  </wp:positionV>
                  <wp:extent cx="5928360" cy="1404620"/>
                  <wp:effectExtent l="0" t="0" r="15240" b="19685"/>
                  <wp:wrapTopAndBottom/>
                  <wp:docPr id="2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2836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510" w:author="Учетная запись Майкрософт" w:date="2023-10-13T11:47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511" w:author="Учетная запись Майкрософт" w:date="2023-10-13T11:48:00Z">
                                    <w:rPr>
                                      <w:ins w:id="512" w:author="Учетная запись Майкрософт" w:date="2023-10-13T11:47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513" w:author="Учетная запись Майкрософт" w:date="2023-10-13T11:47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14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15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16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17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18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library_visitor.passport_number</w:t>
                                </w:r>
                                <w:proofErr w:type="spellEnd"/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519" w:author="Учетная запись Майкрософт" w:date="2023-10-13T11:47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520" w:author="Учетная запись Майкрософт" w:date="2023-10-13T11:48:00Z">
                                    <w:rPr>
                                      <w:ins w:id="521" w:author="Учетная запись Майкрософт" w:date="2023-10-13T11:47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522" w:author="Учетная запись Майкрософт" w:date="2023-10-13T11:47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23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24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25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</w:t>
                                </w:r>
                                <w:proofErr w:type="spellEnd"/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526" w:author="Учетная запись Майкрософт" w:date="2023-10-13T11:47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527" w:author="Учетная запись Майкрософт" w:date="2023-10-13T11:48:00Z">
                                    <w:rPr>
                                      <w:ins w:id="528" w:author="Учетная запись Майкрософт" w:date="2023-10-13T11:47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529" w:author="Учетная запись Майкрософт" w:date="2023-10-13T11:47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0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1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INNER JOIN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2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3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4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5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USING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6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</w:ins>
                              <w:proofErr w:type="spellStart"/>
                              <w:proofErr w:type="gramEnd"/>
                              <w:ins w:id="537" w:author="Учетная запись Майкрософт" w:date="2023-10-31T15:45:00Z">
                                <w:r w:rsidR="00064560" w:rsidRPr="008F48E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</w:rPr>
                                  <w:t>passport_number</w:t>
                                </w:r>
                              </w:ins>
                              <w:proofErr w:type="spellEnd"/>
                              <w:ins w:id="538" w:author="Учетная запись Майкрософт" w:date="2023-10-13T11:47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39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540" w:author="Учетная запись Майкрософт" w:date="2023-10-13T11:47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541" w:author="Учетная запись Майкрософт" w:date="2023-10-13T11:48:00Z">
                                    <w:rPr>
                                      <w:ins w:id="542" w:author="Учетная запись Майкрософт" w:date="2023-10-13T11:47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543" w:author="Учетная запись Майкрософт" w:date="2023-10-13T11:47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44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WHERE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45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 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46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visitor_has_book.date_of_receipt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47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&lt;= CURRENT_DATE - INTERVAL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48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49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1 month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50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551" w:author="Учетная запись Майкрософт" w:date="2023-10-13T11:47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552" w:author="Учетная запись Майкрософт" w:date="2023-10-13T11:48:00Z">
                                    <w:rPr>
                                      <w:ins w:id="553" w:author="Учетная запись Майкрософт" w:date="2023-10-13T11:47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554" w:author="Учетная запись Майкрософт" w:date="2023-10-13T11:47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55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GROUP BY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56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(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57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58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59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library_visitor.passport_number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560" w:author="Учетная запись Майкрософт" w:date="2023-10-13T11:48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);</w:t>
                                </w:r>
                              </w:ins>
                            </w:p>
                            <w:p w:rsidR="00C22E7B" w:rsidRPr="00C22E7B" w:rsidRDefault="00C22E7B">
                              <w:pPr>
                                <w:rPr>
                                  <w:lang w:val="en-US"/>
                                  <w:rPrChange w:id="561" w:author="Учетная запись Майкрософт" w:date="2023-10-13T11:47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id="_x0000_s1030" type="#_x0000_t202" style="position:absolute;left:0;text-align:left;margin-left:33.9pt;margin-top:20.9pt;width:466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">
                  <v:textbox style="mso-fit-shape-to-text:t">
                    <w:txbxContent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562" w:author="Учетная запись Майкрософт" w:date="2023-10-13T11:47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563" w:author="Учетная запись Майкрософт" w:date="2023-10-13T11:48:00Z">
                              <w:rPr>
                                <w:ins w:id="564" w:author="Учетная запись Майкрософт" w:date="2023-10-13T11:47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565" w:author="Учетная запись Майкрософт" w:date="2023-10-13T11:47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66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67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68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69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70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library_visitor.passport_number</w:t>
                          </w:r>
                          <w:proofErr w:type="spellEnd"/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571" w:author="Учетная запись Майкрософт" w:date="2023-10-13T11:47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572" w:author="Учетная запись Майкрософт" w:date="2023-10-13T11:48:00Z">
                              <w:rPr>
                                <w:ins w:id="573" w:author="Учетная запись Майкрософт" w:date="2023-10-13T11:47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574" w:author="Учетная запись Майкрософт" w:date="2023-10-13T11:47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75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76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77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</w:t>
                          </w:r>
                          <w:proofErr w:type="spellEnd"/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578" w:author="Учетная запись Майкрософт" w:date="2023-10-13T11:47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579" w:author="Учетная запись Майкрософт" w:date="2023-10-13T11:48:00Z">
                              <w:rPr>
                                <w:ins w:id="580" w:author="Учетная запись Майкрософт" w:date="2023-10-13T11:47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581" w:author="Учетная запись Майкрософт" w:date="2023-10-13T11:47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82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83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INNER JOIN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84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85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86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87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USING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88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</w:ins>
                        <w:proofErr w:type="spellStart"/>
                        <w:proofErr w:type="gramEnd"/>
                        <w:ins w:id="589" w:author="Учетная запись Майкрософт" w:date="2023-10-31T15:45:00Z">
                          <w:r w:rsidR="00064560" w:rsidRPr="008F48E9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</w:rPr>
                            <w:t>passport_number</w:t>
                          </w:r>
                        </w:ins>
                        <w:proofErr w:type="spellEnd"/>
                        <w:ins w:id="590" w:author="Учетная запись Майкрософт" w:date="2023-10-13T11:47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91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592" w:author="Учетная запись Майкрософт" w:date="2023-10-13T11:47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593" w:author="Учетная запись Майкрософт" w:date="2023-10-13T11:48:00Z">
                              <w:rPr>
                                <w:ins w:id="594" w:author="Учетная запись Майкрософт" w:date="2023-10-13T11:47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595" w:author="Учетная запись Майкрософт" w:date="2023-10-13T11:47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96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WHERE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97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 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98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visitor_has_book.date_of_receipt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599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&lt;= CURRENT_DATE - INTERVAL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00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01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1 month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02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603" w:author="Учетная запись Майкрософт" w:date="2023-10-13T11:47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604" w:author="Учетная запись Майкрософт" w:date="2023-10-13T11:48:00Z">
                              <w:rPr>
                                <w:ins w:id="605" w:author="Учетная запись Майкрософт" w:date="2023-10-13T11:47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606" w:author="Учетная запись Майкрософт" w:date="2023-10-13T11:47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07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GROUP BY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08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(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09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10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11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library_visitor.passport_number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612" w:author="Учетная запись Майкрософт" w:date="2023-10-13T11:48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);</w:t>
                          </w:r>
                        </w:ins>
                      </w:p>
                      <w:p w:rsidR="00C22E7B" w:rsidRPr="00C22E7B" w:rsidRDefault="00C22E7B">
                        <w:pPr>
                          <w:rPr>
                            <w:lang w:val="en-US"/>
                            <w:rPrChange w:id="613" w:author="Учетная запись Майкрософт" w:date="2023-10-13T11:47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614" w:author="Учетная запись Майкрософт" w:date="2023-10-13T11:36:00Z">
        <w:r w:rsidR="00963A55">
          <w:rPr>
            <w:color w:val="000000"/>
            <w:szCs w:val="28"/>
            <w:lang w:eastAsia="ru-RU" w:bidi="ar-SA"/>
          </w:rPr>
          <w:t>Листинг 5.</w:t>
        </w:r>
      </w:ins>
      <w:ins w:id="615" w:author="Учетная запись Майкрософт" w:date="2023-10-13T11:42:00Z">
        <w:r w:rsidRPr="00C22E7B">
          <w:rPr>
            <w:color w:val="000000"/>
            <w:szCs w:val="28"/>
            <w:lang w:eastAsia="ru-RU" w:bidi="ar-SA"/>
          </w:rPr>
          <w:t xml:space="preserve"> </w:t>
        </w:r>
      </w:ins>
    </w:p>
    <w:p w:rsidR="00C22E7B" w:rsidRDefault="00C22E7B" w:rsidP="00C22E7B">
      <w:pPr>
        <w:pStyle w:val="Standard"/>
        <w:rPr>
          <w:ins w:id="616" w:author="Учетная запись Майкрософт" w:date="2023-10-13T11:42:00Z"/>
          <w:color w:val="000000"/>
          <w:szCs w:val="28"/>
          <w:lang w:eastAsia="ru-RU" w:bidi="ar-SA"/>
        </w:rPr>
      </w:pPr>
      <w:ins w:id="617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Результат запроса изображён на рисунке 1</w:t>
        </w:r>
      </w:ins>
      <w:ins w:id="618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5</w:t>
        </w:r>
      </w:ins>
      <w:ins w:id="619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.</w:t>
        </w:r>
      </w:ins>
    </w:p>
    <w:p w:rsidR="00C22E7B" w:rsidRDefault="00C22E7B" w:rsidP="00C22E7B">
      <w:pPr>
        <w:pStyle w:val="Standard"/>
        <w:ind w:firstLine="0"/>
        <w:jc w:val="center"/>
        <w:rPr>
          <w:ins w:id="620" w:author="Учетная запись Майкрософт" w:date="2023-10-13T11:42:00Z"/>
          <w:color w:val="000000"/>
          <w:szCs w:val="28"/>
          <w:lang w:eastAsia="ru-RU" w:bidi="ar-SA"/>
        </w:rPr>
      </w:pPr>
      <w:ins w:id="621" w:author="Учетная запись Майкрософт" w:date="2023-10-13T11:49:00Z">
        <w:r w:rsidRPr="00C22E7B">
          <w:rPr>
            <w:noProof/>
            <w:color w:val="000000"/>
            <w:szCs w:val="28"/>
            <w:lang w:eastAsia="ru-RU" w:bidi="ar-SA"/>
          </w:rPr>
          <w:lastRenderedPageBreak/>
          <w:drawing>
            <wp:inline distT="0" distB="0" distL="0" distR="0" wp14:anchorId="2EF570F8" wp14:editId="7AE6F774">
              <wp:extent cx="3353268" cy="2543530"/>
              <wp:effectExtent l="0" t="0" r="0" b="9525"/>
              <wp:docPr id="27" name="Рисунок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3268" cy="2543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3A55" w:rsidRDefault="00C22E7B">
      <w:pPr>
        <w:pStyle w:val="Standard"/>
        <w:ind w:firstLine="0"/>
        <w:jc w:val="center"/>
        <w:rPr>
          <w:ins w:id="622" w:author="Учетная запись Майкрософт" w:date="2023-10-13T11:23:00Z"/>
          <w:color w:val="000000"/>
          <w:szCs w:val="28"/>
          <w:lang w:eastAsia="ru-RU" w:bidi="ar-SA"/>
        </w:rPr>
        <w:pPrChange w:id="623" w:author="Учетная запись Майкрософт" w:date="2023-10-13T11:42:00Z">
          <w:pPr>
            <w:pStyle w:val="Standard"/>
            <w:numPr>
              <w:numId w:val="18"/>
            </w:numPr>
            <w:ind w:left="1069" w:hanging="360"/>
          </w:pPr>
        </w:pPrChange>
      </w:pPr>
      <w:ins w:id="624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Рисунок 1</w:t>
        </w:r>
      </w:ins>
      <w:ins w:id="625" w:author="Учетная запись Майкрософт" w:date="2023-10-13T11:44:00Z">
        <w:r>
          <w:rPr>
            <w:color w:val="000000"/>
            <w:szCs w:val="28"/>
            <w:lang w:eastAsia="ru-RU" w:bidi="ar-SA"/>
          </w:rPr>
          <w:t>5</w:t>
        </w:r>
      </w:ins>
      <w:ins w:id="626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 xml:space="preserve"> – результат выполнения запроса из листинга </w:t>
        </w:r>
      </w:ins>
      <w:ins w:id="627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5</w:t>
        </w:r>
      </w:ins>
      <w:ins w:id="628" w:author="Учетная запись Майкрософт" w:date="2023-10-13T11:42:00Z">
        <w:r>
          <w:rPr>
            <w:color w:val="000000"/>
            <w:szCs w:val="28"/>
            <w:lang w:eastAsia="ru-RU" w:bidi="ar-SA"/>
          </w:rPr>
          <w:t>.</w:t>
        </w:r>
      </w:ins>
    </w:p>
    <w:p w:rsidR="00963A55" w:rsidRPr="00963A55" w:rsidRDefault="003C5FA6">
      <w:pPr>
        <w:pStyle w:val="Standard"/>
        <w:numPr>
          <w:ilvl w:val="0"/>
          <w:numId w:val="19"/>
        </w:numPr>
        <w:ind w:left="0" w:firstLine="709"/>
        <w:rPr>
          <w:ins w:id="629" w:author="Учетная запись Майкрософт" w:date="2023-10-13T11:34:00Z"/>
          <w:color w:val="000000"/>
          <w:szCs w:val="28"/>
          <w:lang w:eastAsia="ru-RU" w:bidi="ar-SA"/>
          <w:rPrChange w:id="630" w:author="Учетная запись Майкрософт" w:date="2023-10-13T11:35:00Z">
            <w:rPr>
              <w:ins w:id="631" w:author="Учетная запись Майкрософт" w:date="2023-10-13T11:34:00Z"/>
              <w:lang w:eastAsia="ru-RU" w:bidi="ar-SA"/>
            </w:rPr>
          </w:rPrChange>
        </w:rPr>
        <w:pPrChange w:id="632" w:author="Учетная запись Майкрософт" w:date="2023-10-13T11:34:00Z">
          <w:pPr>
            <w:pStyle w:val="Standard"/>
            <w:numPr>
              <w:numId w:val="19"/>
            </w:numPr>
            <w:ind w:left="1429" w:hanging="360"/>
          </w:pPr>
        </w:pPrChange>
      </w:pPr>
      <w:ins w:id="633" w:author="Учетная запись Майкрософт" w:date="2023-10-13T11:23:00Z">
        <w:r>
          <w:rPr>
            <w:color w:val="000000"/>
            <w:szCs w:val="28"/>
            <w:lang w:eastAsia="ru-RU" w:bidi="ar-SA"/>
          </w:rPr>
          <w:t xml:space="preserve">За кем </w:t>
        </w:r>
        <w:r w:rsidRPr="003C5FA6">
          <w:rPr>
            <w:color w:val="000000"/>
            <w:szCs w:val="28"/>
            <w:lang w:eastAsia="ru-RU" w:bidi="ar-SA"/>
          </w:rPr>
          <w:t>из читателей закреплены книги, количество экземпляров которых в библиотеке не превышает 2?</w:t>
        </w:r>
      </w:ins>
    </w:p>
    <w:p w:rsidR="00963A55" w:rsidRDefault="00963A55">
      <w:pPr>
        <w:pStyle w:val="Standard"/>
        <w:rPr>
          <w:ins w:id="634" w:author="Учетная запись Майкрософт" w:date="2023-10-13T11:36:00Z"/>
          <w:color w:val="000000"/>
          <w:szCs w:val="28"/>
          <w:lang w:eastAsia="ru-RU" w:bidi="ar-SA"/>
        </w:rPr>
        <w:pPrChange w:id="635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636" w:author="Учетная запись Майкрософт" w:date="2023-10-13T11:35:00Z">
        <w:r>
          <w:rPr>
            <w:color w:val="000000"/>
            <w:szCs w:val="28"/>
            <w:lang w:eastAsia="ru-RU" w:bidi="ar-SA"/>
          </w:rPr>
          <w:t>Был написан запрос к базе данных (см. листинг 6).</w:t>
        </w:r>
      </w:ins>
    </w:p>
    <w:p w:rsidR="00963A55" w:rsidRDefault="00C22E7B">
      <w:pPr>
        <w:pStyle w:val="Standard"/>
        <w:rPr>
          <w:ins w:id="637" w:author="Учетная запись Майкрософт" w:date="2023-10-13T11:43:00Z"/>
          <w:color w:val="000000"/>
          <w:szCs w:val="28"/>
          <w:lang w:eastAsia="ru-RU" w:bidi="ar-SA"/>
        </w:rPr>
        <w:pPrChange w:id="638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639" w:author="Учетная запись Майкрософт" w:date="2023-10-13T11:49:00Z">
        <w:r w:rsidRPr="00C22E7B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69504" behindDoc="0" locked="0" layoutInCell="1" allowOverlap="1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259715</wp:posOffset>
                  </wp:positionV>
                  <wp:extent cx="5654040" cy="1577340"/>
                  <wp:effectExtent l="0" t="0" r="22860" b="22860"/>
                  <wp:wrapTopAndBottom/>
                  <wp:docPr id="2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54040" cy="157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640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641" w:author="Учетная запись Майкрософт" w:date="2023-10-13T11:50:00Z">
                                    <w:rPr>
                                      <w:ins w:id="642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643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44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45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46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47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48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library_visitor.passport_number</w:t>
                                </w:r>
                                <w:proofErr w:type="spellEnd"/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649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650" w:author="Учетная запись Майкрософт" w:date="2023-10-13T11:50:00Z">
                                    <w:rPr>
                                      <w:ins w:id="651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652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53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54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55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</w:t>
                                </w:r>
                                <w:proofErr w:type="spellEnd"/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656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657" w:author="Учетная запись Майкрософт" w:date="2023-10-13T11:50:00Z">
                                    <w:rPr>
                                      <w:ins w:id="658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659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0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1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INNER JOIN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2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 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3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4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5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USING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6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</w:ins>
                              <w:proofErr w:type="spellStart"/>
                              <w:proofErr w:type="gramEnd"/>
                              <w:ins w:id="667" w:author="Учетная запись Майкрософт" w:date="2023-10-31T15:45:00Z">
                                <w:r w:rsidR="00064560" w:rsidRPr="008F48E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</w:rPr>
                                  <w:t>passport_number</w:t>
                                </w:r>
                              </w:ins>
                              <w:proofErr w:type="spellEnd"/>
                              <w:ins w:id="668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69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670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671" w:author="Учетная запись Майкрософт" w:date="2023-10-13T11:50:00Z">
                                    <w:rPr>
                                      <w:ins w:id="672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673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74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WHERE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75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76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visitor_has_book.book_id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77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78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IN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79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(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680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681" w:author="Учетная запись Майкрософт" w:date="2023-10-13T11:50:00Z">
                                    <w:rPr>
                                      <w:ins w:id="682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683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84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85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86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87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reading_hall_has_book.book_id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88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89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90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91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reading_hall_has_book</w:t>
                                </w:r>
                                <w:proofErr w:type="spellEnd"/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692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693" w:author="Учетная запись Майкрософт" w:date="2023-10-13T11:50:00Z">
                                    <w:rPr>
                                      <w:ins w:id="694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695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96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97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GROUP BY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98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699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reading_hall_has_book.book_id</w:t>
                                </w:r>
                                <w:proofErr w:type="spellEnd"/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700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701" w:author="Учетная запись Майкрософт" w:date="2023-10-13T11:50:00Z">
                                    <w:rPr>
                                      <w:ins w:id="702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703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04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   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05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HAVING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06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7453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07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7453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SUM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08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09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reading_hall_has_book.amount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10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) &lt;= 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98658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11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98658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2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12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713" w:author="Учетная запись Майкрософт" w:date="2023-10-13T11:49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714" w:author="Учетная запись Майкрософт" w:date="2023-10-13T11:50:00Z">
                                    <w:rPr>
                                      <w:ins w:id="715" w:author="Учетная запись Майкрософт" w:date="2023-10-13T11:49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716" w:author="Учетная запись Майкрософт" w:date="2023-10-13T11:49:00Z"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17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ORDER BY</w:t>
                                </w:r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18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19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library_visitor.surname</w:t>
                                </w:r>
                                <w:proofErr w:type="spellEnd"/>
                                <w:r w:rsidRPr="00C22E7B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720" w:author="Учетная запись Майкрософт" w:date="2023-10-13T11:50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:rsidR="00C22E7B" w:rsidRPr="00C22E7B" w:rsidRDefault="00C22E7B">
                              <w:pPr>
                                <w:rPr>
                                  <w:lang w:val="en-US"/>
                                  <w:rPrChange w:id="721" w:author="Учетная запись Майкрософт" w:date="2023-10-13T11:49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1" type="#_x0000_t202" style="position:absolute;left:0;text-align:left;margin-left:35.7pt;margin-top:20.45pt;width:445.2pt;height:12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">
                  <v:textbox>
                    <w:txbxContent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22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23" w:author="Учетная запись Майкрософт" w:date="2023-10-13T11:50:00Z">
                              <w:rPr>
                                <w:ins w:id="724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25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26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27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28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29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30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library_visitor.passport_number</w:t>
                          </w:r>
                          <w:proofErr w:type="spellEnd"/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31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32" w:author="Учетная запись Майкрософт" w:date="2023-10-13T11:50:00Z">
                              <w:rPr>
                                <w:ins w:id="733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34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35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36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37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</w:t>
                          </w:r>
                          <w:proofErr w:type="spellEnd"/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38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39" w:author="Учетная запись Майкрософт" w:date="2023-10-13T11:50:00Z">
                              <w:rPr>
                                <w:ins w:id="740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41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42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43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INNER JOIN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44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 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45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46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47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USING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48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</w:ins>
                        <w:proofErr w:type="spellStart"/>
                        <w:proofErr w:type="gramEnd"/>
                        <w:ins w:id="749" w:author="Учетная запись Майкрософт" w:date="2023-10-31T15:45:00Z">
                          <w:r w:rsidR="00064560" w:rsidRPr="008F48E9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</w:rPr>
                            <w:t>passport_number</w:t>
                          </w:r>
                        </w:ins>
                        <w:proofErr w:type="spellEnd"/>
                        <w:ins w:id="750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51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52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53" w:author="Учетная запись Майкрософт" w:date="2023-10-13T11:50:00Z">
                              <w:rPr>
                                <w:ins w:id="754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55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56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WHERE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57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58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visitor_has_book.book_id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59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60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IN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61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(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62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63" w:author="Учетная запись Майкрософт" w:date="2023-10-13T11:50:00Z">
                              <w:rPr>
                                <w:ins w:id="764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65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66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67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68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69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reading_hall_has_book.book_id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70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71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72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73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reading_hall_has_book</w:t>
                          </w:r>
                          <w:proofErr w:type="spellEnd"/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74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75" w:author="Учетная запись Майкрософт" w:date="2023-10-13T11:50:00Z">
                              <w:rPr>
                                <w:ins w:id="776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77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78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79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GROUP BY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80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81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reading_hall_has_book.book_id</w:t>
                          </w:r>
                          <w:proofErr w:type="spellEnd"/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82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83" w:author="Учетная запись Майкрософт" w:date="2023-10-13T11:50:00Z">
                              <w:rPr>
                                <w:ins w:id="784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85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86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   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87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HAVING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88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C22E7B">
                            <w:rPr>
                              <w:rFonts w:ascii="Courier New" w:eastAsia="Times New Roman" w:hAnsi="Courier New" w:cs="Courier New"/>
                              <w:color w:val="7453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89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7453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SUM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90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  <w:proofErr w:type="spellStart"/>
                          <w:proofErr w:type="gram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91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reading_hall_has_book.amount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92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) &lt;= 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98658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93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2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94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795" w:author="Учетная запись Майкрософт" w:date="2023-10-13T11:49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796" w:author="Учетная запись Майкрософт" w:date="2023-10-13T11:50:00Z">
                              <w:rPr>
                                <w:ins w:id="797" w:author="Учетная запись Майкрософт" w:date="2023-10-13T11:49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798" w:author="Учетная запись Майкрософт" w:date="2023-10-13T11:49:00Z">
                          <w:r w:rsidRPr="00C22E7B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799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ORDER BY</w:t>
                          </w:r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800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801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library_visitor.surname</w:t>
                          </w:r>
                          <w:proofErr w:type="spellEnd"/>
                          <w:r w:rsidRPr="00C22E7B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802" w:author="Учетная запись Майкрософт" w:date="2023-10-13T11:50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:rsidR="00C22E7B" w:rsidRPr="00C22E7B" w:rsidRDefault="00C22E7B">
                        <w:pPr>
                          <w:rPr>
                            <w:lang w:val="en-US"/>
                            <w:rPrChange w:id="803" w:author="Учетная запись Майкрософт" w:date="2023-10-13T11:49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804" w:author="Учетная запись Майкрософт" w:date="2023-10-13T11:36:00Z">
        <w:r w:rsidR="00963A55">
          <w:rPr>
            <w:color w:val="000000"/>
            <w:szCs w:val="28"/>
            <w:lang w:eastAsia="ru-RU" w:bidi="ar-SA"/>
          </w:rPr>
          <w:t>Листинг 6.</w:t>
        </w:r>
      </w:ins>
    </w:p>
    <w:p w:rsidR="00C22E7B" w:rsidRDefault="00C22E7B" w:rsidP="00C22E7B">
      <w:pPr>
        <w:pStyle w:val="Standard"/>
        <w:rPr>
          <w:ins w:id="805" w:author="Учетная запись Майкрософт" w:date="2023-10-13T11:43:00Z"/>
          <w:color w:val="000000"/>
          <w:szCs w:val="28"/>
          <w:lang w:eastAsia="ru-RU" w:bidi="ar-SA"/>
        </w:rPr>
      </w:pPr>
      <w:ins w:id="806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Результат запроса изображён на рисунке 16.</w:t>
        </w:r>
      </w:ins>
    </w:p>
    <w:p w:rsidR="00C22E7B" w:rsidRDefault="00C22E7B" w:rsidP="00C22E7B">
      <w:pPr>
        <w:pStyle w:val="Standard"/>
        <w:ind w:firstLine="0"/>
        <w:jc w:val="center"/>
        <w:rPr>
          <w:ins w:id="807" w:author="Учетная запись Майкрософт" w:date="2023-10-13T11:43:00Z"/>
          <w:color w:val="000000"/>
          <w:szCs w:val="28"/>
          <w:lang w:eastAsia="ru-RU" w:bidi="ar-SA"/>
        </w:rPr>
      </w:pPr>
      <w:ins w:id="808" w:author="Учетная запись Майкрософт" w:date="2023-10-13T11:50:00Z">
        <w:r w:rsidRPr="00C22E7B">
          <w:rPr>
            <w:noProof/>
            <w:color w:val="000000"/>
            <w:szCs w:val="28"/>
            <w:lang w:eastAsia="ru-RU" w:bidi="ar-SA"/>
          </w:rPr>
          <w:drawing>
            <wp:inline distT="0" distB="0" distL="0" distR="0" wp14:anchorId="00E8EB31" wp14:editId="590F8EB6">
              <wp:extent cx="3362794" cy="866896"/>
              <wp:effectExtent l="0" t="0" r="9525" b="9525"/>
              <wp:docPr id="29" name="Рисунок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2794" cy="8668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E7B" w:rsidRPr="00963A55" w:rsidRDefault="00C22E7B">
      <w:pPr>
        <w:pStyle w:val="Standard"/>
        <w:ind w:firstLine="0"/>
        <w:jc w:val="center"/>
        <w:rPr>
          <w:ins w:id="809" w:author="Учетная запись Майкрософт" w:date="2023-10-13T11:24:00Z"/>
          <w:color w:val="000000"/>
          <w:szCs w:val="28"/>
          <w:lang w:eastAsia="ru-RU" w:bidi="ar-SA"/>
        </w:rPr>
        <w:pPrChange w:id="810" w:author="Учетная запись Майкрософт" w:date="2023-10-13T11:43:00Z">
          <w:pPr>
            <w:pStyle w:val="Standard"/>
            <w:numPr>
              <w:numId w:val="18"/>
            </w:numPr>
            <w:ind w:left="1069" w:hanging="360"/>
          </w:pPr>
        </w:pPrChange>
      </w:pPr>
      <w:ins w:id="811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Рисунок 1</w:t>
        </w:r>
      </w:ins>
      <w:ins w:id="812" w:author="Учетная запись Майкрософт" w:date="2023-10-13T11:44:00Z">
        <w:r>
          <w:rPr>
            <w:color w:val="000000"/>
            <w:szCs w:val="28"/>
            <w:lang w:eastAsia="ru-RU" w:bidi="ar-SA"/>
          </w:rPr>
          <w:t>6</w:t>
        </w:r>
      </w:ins>
      <w:ins w:id="813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 xml:space="preserve"> – результат выполнения запроса из листинга 6.</w:t>
        </w:r>
      </w:ins>
    </w:p>
    <w:p w:rsidR="003C5FA6" w:rsidRDefault="003C5FA6">
      <w:pPr>
        <w:pStyle w:val="Standard"/>
        <w:numPr>
          <w:ilvl w:val="0"/>
          <w:numId w:val="19"/>
        </w:numPr>
        <w:ind w:left="0" w:firstLine="709"/>
        <w:rPr>
          <w:ins w:id="814" w:author="Учетная запись Майкрософт" w:date="2023-10-13T11:34:00Z"/>
          <w:color w:val="000000"/>
          <w:szCs w:val="28"/>
          <w:lang w:eastAsia="ru-RU" w:bidi="ar-SA"/>
        </w:rPr>
        <w:pPrChange w:id="815" w:author="Учетная запись Майкрософт" w:date="2023-10-13T11:20:00Z">
          <w:pPr>
            <w:pStyle w:val="Standard"/>
            <w:numPr>
              <w:numId w:val="18"/>
            </w:numPr>
            <w:ind w:left="1069" w:hanging="360"/>
          </w:pPr>
        </w:pPrChange>
      </w:pPr>
      <w:ins w:id="816" w:author="Учетная запись Майкрософт" w:date="2023-10-13T11:24:00Z">
        <w:r>
          <w:rPr>
            <w:color w:val="000000"/>
            <w:szCs w:val="28"/>
            <w:lang w:eastAsia="ru-RU" w:bidi="ar-SA"/>
          </w:rPr>
          <w:t>Какое число читателей пользуется библиотекой?</w:t>
        </w:r>
      </w:ins>
    </w:p>
    <w:p w:rsidR="00963A55" w:rsidRDefault="00963A55">
      <w:pPr>
        <w:pStyle w:val="Standard"/>
        <w:rPr>
          <w:ins w:id="817" w:author="Учетная запись Майкрософт" w:date="2023-10-13T11:36:00Z"/>
          <w:color w:val="000000"/>
          <w:szCs w:val="28"/>
          <w:lang w:eastAsia="ru-RU" w:bidi="ar-SA"/>
        </w:rPr>
        <w:pPrChange w:id="818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819" w:author="Учетная запись Майкрософт" w:date="2023-10-13T11:35:00Z">
        <w:r>
          <w:rPr>
            <w:color w:val="000000"/>
            <w:szCs w:val="28"/>
            <w:lang w:eastAsia="ru-RU" w:bidi="ar-SA"/>
          </w:rPr>
          <w:t>Был написан запрос к базе данных (см. листинг 7).</w:t>
        </w:r>
      </w:ins>
    </w:p>
    <w:p w:rsidR="00963A55" w:rsidRDefault="00C22E7B">
      <w:pPr>
        <w:pStyle w:val="Standard"/>
        <w:rPr>
          <w:ins w:id="820" w:author="Учетная запись Майкрософт" w:date="2023-10-13T11:43:00Z"/>
          <w:color w:val="000000"/>
          <w:szCs w:val="28"/>
          <w:lang w:eastAsia="ru-RU" w:bidi="ar-SA"/>
        </w:rPr>
        <w:pPrChange w:id="821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822" w:author="Учетная запись Майкрософт" w:date="2023-10-13T11:50:00Z">
        <w:r w:rsidRPr="00C22E7B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71552" behindDoc="0" locked="0" layoutInCell="1" allowOverlap="1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286385</wp:posOffset>
                  </wp:positionV>
                  <wp:extent cx="5661660" cy="1404620"/>
                  <wp:effectExtent l="0" t="0" r="15240" b="19685"/>
                  <wp:wrapTopAndBottom/>
                  <wp:docPr id="3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6166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7B" w:rsidRPr="00C22E7B" w:rsidRDefault="00C22E7B" w:rsidP="00C22E7B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823" w:author="Учетная запись Майкрософт" w:date="2023-10-13T11:51:00Z"/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ru-RU" w:bidi="ar-SA"/>
                                  <w:rPrChange w:id="824" w:author="Учетная запись Майкрософт" w:date="2023-10-13T11:51:00Z">
                                    <w:rPr>
                                      <w:ins w:id="825" w:author="Учетная запись Майкрософт" w:date="2023-10-13T11:51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826" w:author="Учетная запись Майкрософт" w:date="2023-10-13T11:51:00Z"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FF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27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28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74531F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29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7453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COUNT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0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gramEnd"/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1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*) 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FF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2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AS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3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E21F1F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4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"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A31515"/>
                                    <w:kern w:val="0"/>
                                    <w:sz w:val="21"/>
                                    <w:szCs w:val="21"/>
                                    <w:lang w:eastAsia="ru-RU" w:bidi="ar-SA"/>
                                  </w:rPr>
                                  <w:t>Количес</w:t>
                                </w:r>
                              </w:ins>
                              <w:ins w:id="835" w:author="Учетная запись Майкрософт" w:date="2023-10-13T12:02:00Z">
                                <w:r w:rsidR="0095422C">
                                  <w:rPr>
                                    <w:rFonts w:ascii="Consolas" w:eastAsia="Times New Roman" w:hAnsi="Consolas" w:cs="Times New Roman"/>
                                    <w:color w:val="A31515"/>
                                    <w:kern w:val="0"/>
                                    <w:sz w:val="21"/>
                                    <w:szCs w:val="21"/>
                                    <w:lang w:eastAsia="ru-RU" w:bidi="ar-SA"/>
                                  </w:rPr>
                                  <w:t>т</w:t>
                                </w:r>
                              </w:ins>
                              <w:ins w:id="836" w:author="Учетная запись Майкрософт" w:date="2023-10-13T11:51:00Z"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A31515"/>
                                    <w:kern w:val="0"/>
                                    <w:sz w:val="21"/>
                                    <w:szCs w:val="21"/>
                                    <w:lang w:eastAsia="ru-RU" w:bidi="ar-SA"/>
                                  </w:rPr>
                                  <w:t>во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A31515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7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A31515"/>
                                    <w:kern w:val="0"/>
                                    <w:sz w:val="21"/>
                                    <w:szCs w:val="21"/>
                                    <w:lang w:eastAsia="ru-RU" w:bidi="ar-SA"/>
                                  </w:rPr>
                                  <w:t>читателей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E21F1F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8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"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39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FF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40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41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42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</w:t>
                                </w:r>
                                <w:proofErr w:type="spellEnd"/>
                                <w:r w:rsidRPr="00C22E7B">
                                  <w:rPr>
                                    <w:rFonts w:ascii="Consolas" w:eastAsia="Times New Roman" w:hAnsi="Consolas" w:cs="Times New Roman"/>
                                    <w:color w:val="000000"/>
                                    <w:kern w:val="0"/>
                                    <w:sz w:val="21"/>
                                    <w:szCs w:val="21"/>
                                    <w:lang w:val="en-US" w:eastAsia="ru-RU" w:bidi="ar-SA"/>
                                    <w:rPrChange w:id="843" w:author="Учетная запись Майкрософт" w:date="2023-10-13T11:51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:rsidR="00C22E7B" w:rsidRPr="00C22E7B" w:rsidRDefault="00C22E7B">
                              <w:pPr>
                                <w:rPr>
                                  <w:lang w:val="en-US"/>
                                  <w:rPrChange w:id="844" w:author="Учетная запись Майкрософт" w:date="2023-10-13T11:51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id="_x0000_s1032" type="#_x0000_t202" style="position:absolute;left:0;text-align:left;margin-left:35.1pt;margin-top:22.55pt;width:44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">
                  <v:textbox style="mso-fit-shape-to-text:t">
                    <w:txbxContent>
                      <w:p w:rsidR="00C22E7B" w:rsidRPr="00C22E7B" w:rsidRDefault="00C22E7B" w:rsidP="00C22E7B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845" w:author="Учетная запись Майкрософт" w:date="2023-10-13T11:51:00Z"/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:lang w:val="en-US" w:eastAsia="ru-RU" w:bidi="ar-SA"/>
                            <w:rPrChange w:id="846" w:author="Учетная запись Майкрософт" w:date="2023-10-13T11:51:00Z">
                              <w:rPr>
                                <w:ins w:id="847" w:author="Учетная запись Майкрософт" w:date="2023-10-13T11:51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848" w:author="Учетная запись Майкрософт" w:date="2023-10-13T11:51:00Z">
                          <w:r w:rsidRPr="00C22E7B">
                            <w:rPr>
                              <w:rFonts w:ascii="Consolas" w:eastAsia="Times New Roman" w:hAnsi="Consolas" w:cs="Times New Roman"/>
                              <w:color w:val="0000FF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49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0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C22E7B">
                            <w:rPr>
                              <w:rFonts w:ascii="Consolas" w:eastAsia="Times New Roman" w:hAnsi="Consolas" w:cs="Times New Roman"/>
                              <w:color w:val="74531F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1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7453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COUNT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2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  <w:proofErr w:type="gramEnd"/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3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*) 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0000FF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4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AS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5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E21F1F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6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"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A31515"/>
                              <w:kern w:val="0"/>
                              <w:sz w:val="21"/>
                              <w:szCs w:val="21"/>
                              <w:lang w:eastAsia="ru-RU" w:bidi="ar-SA"/>
                            </w:rPr>
                            <w:t>Количес</w:t>
                          </w:r>
                        </w:ins>
                        <w:ins w:id="857" w:author="Учетная запись Майкрософт" w:date="2023-10-13T12:02:00Z">
                          <w:r w:rsidR="0095422C">
                            <w:rPr>
                              <w:rFonts w:ascii="Consolas" w:eastAsia="Times New Roman" w:hAnsi="Consolas" w:cs="Times New Roman"/>
                              <w:color w:val="A31515"/>
                              <w:kern w:val="0"/>
                              <w:sz w:val="21"/>
                              <w:szCs w:val="21"/>
                              <w:lang w:eastAsia="ru-RU" w:bidi="ar-SA"/>
                            </w:rPr>
                            <w:t>т</w:t>
                          </w:r>
                        </w:ins>
                        <w:ins w:id="858" w:author="Учетная запись Майкрософт" w:date="2023-10-13T11:51:00Z">
                          <w:r w:rsidRPr="00C22E7B">
                            <w:rPr>
                              <w:rFonts w:ascii="Consolas" w:eastAsia="Times New Roman" w:hAnsi="Consolas" w:cs="Times New Roman"/>
                              <w:color w:val="A31515"/>
                              <w:kern w:val="0"/>
                              <w:sz w:val="21"/>
                              <w:szCs w:val="21"/>
                              <w:lang w:eastAsia="ru-RU" w:bidi="ar-SA"/>
                            </w:rPr>
                            <w:t>во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A31515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59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A31515"/>
                              <w:kern w:val="0"/>
                              <w:sz w:val="21"/>
                              <w:szCs w:val="21"/>
                              <w:lang w:eastAsia="ru-RU" w:bidi="ar-SA"/>
                            </w:rPr>
                            <w:t>читателей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E21F1F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60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"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61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0000FF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62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63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64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</w:t>
                          </w:r>
                          <w:proofErr w:type="spellEnd"/>
                          <w:r w:rsidRPr="00C22E7B">
                            <w:rPr>
                              <w:rFonts w:ascii="Consolas" w:eastAsia="Times New Roman" w:hAnsi="Consolas" w:cs="Times New Roman"/>
                              <w:color w:val="000000"/>
                              <w:kern w:val="0"/>
                              <w:sz w:val="21"/>
                              <w:szCs w:val="21"/>
                              <w:lang w:val="en-US" w:eastAsia="ru-RU" w:bidi="ar-SA"/>
                              <w:rPrChange w:id="865" w:author="Учетная запись Майкрософт" w:date="2023-10-13T11:51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:rsidR="00C22E7B" w:rsidRPr="00C22E7B" w:rsidRDefault="00C22E7B">
                        <w:pPr>
                          <w:rPr>
                            <w:lang w:val="en-US"/>
                            <w:rPrChange w:id="866" w:author="Учетная запись Майкрософт" w:date="2023-10-13T11:51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867" w:author="Учетная запись Майкрософт" w:date="2023-10-13T11:36:00Z">
        <w:r w:rsidR="00963A55">
          <w:rPr>
            <w:color w:val="000000"/>
            <w:szCs w:val="28"/>
            <w:lang w:eastAsia="ru-RU" w:bidi="ar-SA"/>
          </w:rPr>
          <w:t>Листинг 7.</w:t>
        </w:r>
      </w:ins>
    </w:p>
    <w:p w:rsidR="00C22E7B" w:rsidRDefault="00C22E7B" w:rsidP="00C22E7B">
      <w:pPr>
        <w:pStyle w:val="Standard"/>
        <w:rPr>
          <w:ins w:id="868" w:author="Учетная запись Майкрософт" w:date="2023-10-13T11:43:00Z"/>
          <w:color w:val="000000"/>
          <w:szCs w:val="28"/>
          <w:lang w:eastAsia="ru-RU" w:bidi="ar-SA"/>
        </w:rPr>
      </w:pPr>
      <w:ins w:id="869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Результат запроса изображён на рисунке 17.</w:t>
        </w:r>
      </w:ins>
    </w:p>
    <w:p w:rsidR="00C22E7B" w:rsidRDefault="00954778" w:rsidP="00C22E7B">
      <w:pPr>
        <w:pStyle w:val="Standard"/>
        <w:ind w:firstLine="0"/>
        <w:jc w:val="center"/>
        <w:rPr>
          <w:ins w:id="870" w:author="Учетная запись Майкрософт" w:date="2023-10-13T11:43:00Z"/>
          <w:color w:val="000000"/>
          <w:szCs w:val="28"/>
          <w:lang w:eastAsia="ru-RU" w:bidi="ar-SA"/>
        </w:rPr>
      </w:pPr>
      <w:ins w:id="871" w:author="Учетная запись Майкрософт" w:date="2023-10-13T11:51:00Z">
        <w:r w:rsidRPr="00954778">
          <w:rPr>
            <w:noProof/>
            <w:color w:val="000000"/>
            <w:szCs w:val="28"/>
            <w:lang w:eastAsia="ru-RU" w:bidi="ar-SA"/>
          </w:rPr>
          <w:lastRenderedPageBreak/>
          <w:drawing>
            <wp:inline distT="0" distB="0" distL="0" distR="0" wp14:anchorId="37CA0F7D" wp14:editId="4FC2A3CE">
              <wp:extent cx="1933845" cy="685896"/>
              <wp:effectExtent l="0" t="0" r="0" b="0"/>
              <wp:docPr id="31" name="Рисунок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3845" cy="6858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E7B" w:rsidRDefault="00C22E7B">
      <w:pPr>
        <w:pStyle w:val="Standard"/>
        <w:ind w:firstLine="0"/>
        <w:jc w:val="center"/>
        <w:rPr>
          <w:ins w:id="872" w:author="Учетная запись Майкрософт" w:date="2023-10-13T11:24:00Z"/>
          <w:color w:val="000000"/>
          <w:szCs w:val="28"/>
          <w:lang w:eastAsia="ru-RU" w:bidi="ar-SA"/>
        </w:rPr>
        <w:pPrChange w:id="873" w:author="Учетная запись Майкрософт" w:date="2023-10-13T11:43:00Z">
          <w:pPr>
            <w:pStyle w:val="Standard"/>
            <w:numPr>
              <w:numId w:val="18"/>
            </w:numPr>
            <w:ind w:left="1069" w:hanging="360"/>
          </w:pPr>
        </w:pPrChange>
      </w:pPr>
      <w:ins w:id="874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Рисунок 1</w:t>
        </w:r>
      </w:ins>
      <w:ins w:id="875" w:author="Учетная запись Майкрософт" w:date="2023-10-13T11:44:00Z">
        <w:r>
          <w:rPr>
            <w:color w:val="000000"/>
            <w:szCs w:val="28"/>
            <w:lang w:eastAsia="ru-RU" w:bidi="ar-SA"/>
          </w:rPr>
          <w:t>7</w:t>
        </w:r>
      </w:ins>
      <w:ins w:id="876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 xml:space="preserve"> – результат выполнения запроса из листинга 7.</w:t>
        </w:r>
      </w:ins>
    </w:p>
    <w:p w:rsidR="00963A55" w:rsidRPr="00963A55" w:rsidRDefault="003C5FA6">
      <w:pPr>
        <w:pStyle w:val="Standard"/>
        <w:numPr>
          <w:ilvl w:val="0"/>
          <w:numId w:val="19"/>
        </w:numPr>
        <w:ind w:left="0" w:firstLine="709"/>
        <w:rPr>
          <w:ins w:id="877" w:author="Учетная запись Майкрософт" w:date="2023-10-13T11:34:00Z"/>
          <w:color w:val="000000"/>
          <w:szCs w:val="28"/>
          <w:lang w:eastAsia="ru-RU" w:bidi="ar-SA"/>
          <w:rPrChange w:id="878" w:author="Учетная запись Майкрософт" w:date="2023-10-13T11:34:00Z">
            <w:rPr>
              <w:ins w:id="879" w:author="Учетная запись Майкрософт" w:date="2023-10-13T11:34:00Z"/>
              <w:lang w:eastAsia="ru-RU" w:bidi="ar-SA"/>
            </w:rPr>
          </w:rPrChange>
        </w:rPr>
        <w:pPrChange w:id="880" w:author="Учетная запись Майкрософт" w:date="2023-10-13T11:34:00Z">
          <w:pPr>
            <w:pStyle w:val="Standard"/>
            <w:numPr>
              <w:numId w:val="19"/>
            </w:numPr>
            <w:ind w:left="1429" w:hanging="360"/>
          </w:pPr>
        </w:pPrChange>
      </w:pPr>
      <w:ins w:id="881" w:author="Учетная запись Майкрософт" w:date="2023-10-13T11:24:00Z">
        <w:r>
          <w:rPr>
            <w:color w:val="000000"/>
            <w:szCs w:val="28"/>
            <w:lang w:eastAsia="ru-RU" w:bidi="ar-SA"/>
          </w:rPr>
          <w:t>Сколько в библиотеке читателей младше 20?</w:t>
        </w:r>
      </w:ins>
    </w:p>
    <w:p w:rsidR="00963A55" w:rsidRDefault="00963A55">
      <w:pPr>
        <w:pStyle w:val="Standard"/>
        <w:rPr>
          <w:ins w:id="882" w:author="Учетная запись Майкрософт" w:date="2023-10-13T11:36:00Z"/>
          <w:color w:val="000000"/>
          <w:szCs w:val="28"/>
          <w:lang w:eastAsia="ru-RU" w:bidi="ar-SA"/>
        </w:rPr>
        <w:pPrChange w:id="883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884" w:author="Учетная запись Майкрософт" w:date="2023-10-13T11:35:00Z">
        <w:r>
          <w:rPr>
            <w:color w:val="000000"/>
            <w:szCs w:val="28"/>
            <w:lang w:eastAsia="ru-RU" w:bidi="ar-SA"/>
          </w:rPr>
          <w:t>Был написан запрос к базе данных (см. листинг 8).</w:t>
        </w:r>
      </w:ins>
    </w:p>
    <w:p w:rsidR="00963A55" w:rsidRDefault="00954778">
      <w:pPr>
        <w:pStyle w:val="Standard"/>
        <w:rPr>
          <w:ins w:id="885" w:author="Учетная запись Майкрософт" w:date="2023-10-13T11:43:00Z"/>
          <w:color w:val="000000"/>
          <w:szCs w:val="28"/>
          <w:lang w:eastAsia="ru-RU" w:bidi="ar-SA"/>
        </w:rPr>
        <w:pPrChange w:id="886" w:author="Учетная запись Майкрософт" w:date="2023-10-13T11:34:00Z">
          <w:pPr>
            <w:pStyle w:val="Standard"/>
            <w:numPr>
              <w:numId w:val="18"/>
            </w:numPr>
            <w:ind w:left="1069" w:hanging="360"/>
          </w:pPr>
        </w:pPrChange>
      </w:pPr>
      <w:ins w:id="887" w:author="Учетная запись Майкрософт" w:date="2023-10-13T11:56:00Z">
        <w:r w:rsidRPr="00954778">
          <w:rPr>
            <w:noProof/>
            <w:color w:val="000000"/>
            <w:szCs w:val="28"/>
            <w:lang w:eastAsia="ru-RU" w:bidi="ar-SA"/>
          </w:rPr>
          <mc:AlternateContent>
            <mc:Choice Requires="wps">
              <w:drawing>
                <wp:anchor distT="45720" distB="45720" distL="114300" distR="114300" simplePos="0" relativeHeight="251673600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261620</wp:posOffset>
                  </wp:positionV>
                  <wp:extent cx="5692140" cy="556260"/>
                  <wp:effectExtent l="0" t="0" r="22860" b="15240"/>
                  <wp:wrapTopAndBottom/>
                  <wp:docPr id="19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92140" cy="556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4778" w:rsidRPr="00954778" w:rsidRDefault="00954778" w:rsidP="00954778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888" w:author="Учетная запись Майкрософт" w:date="2023-10-13T11:5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889" w:author="Учетная запись Майкрософт" w:date="2023-10-13T11:56:00Z">
                                    <w:rPr>
                                      <w:ins w:id="890" w:author="Учетная запись Майкрософт" w:date="2023-10-13T11:5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891" w:author="Учетная запись Майкрософт" w:date="2023-10-13T11:56:00Z"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2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SELECT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3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7453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4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7453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COUNT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5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gramEnd"/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6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*) 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7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AS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8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899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"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eastAsia="ru-RU" w:bidi="ar-SA"/>
                                    <w:rPrChange w:id="900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Количество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01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eastAsia="ru-RU" w:bidi="ar-SA"/>
                                    <w:rPrChange w:id="902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читателей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03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eastAsia="ru-RU" w:bidi="ar-SA"/>
                                    <w:rPrChange w:id="904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младше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05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20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06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"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07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08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FROM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09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10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library_visitor</w:t>
                                </w:r>
                                <w:proofErr w:type="spellEnd"/>
                              </w:ins>
                            </w:p>
                            <w:p w:rsidR="00954778" w:rsidRPr="00954778" w:rsidRDefault="00954778" w:rsidP="00954778">
                              <w:pPr>
                                <w:shd w:val="clear" w:color="auto" w:fill="FFFFFF"/>
                                <w:suppressAutoHyphens w:val="0"/>
                                <w:autoSpaceDN/>
                                <w:spacing w:line="285" w:lineRule="atLeast"/>
                                <w:textAlignment w:val="auto"/>
                                <w:rPr>
                                  <w:ins w:id="911" w:author="Учетная запись Майкрософт" w:date="2023-10-13T11:56:00Z"/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ru-RU" w:bidi="ar-SA"/>
                                  <w:rPrChange w:id="912" w:author="Учетная запись Майкрософт" w:date="2023-10-13T11:56:00Z">
                                    <w:rPr>
                                      <w:ins w:id="913" w:author="Учетная запись Майкрософт" w:date="2023-10-13T11:56:00Z"/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eastAsia="ru-RU" w:bidi="ar-SA"/>
                                    </w:rPr>
                                  </w:rPrChange>
                                </w:rPr>
                              </w:pPr>
                              <w:ins w:id="914" w:author="Учетная запись Майкрософт" w:date="2023-10-13T11:56:00Z"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F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15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F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WHERE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16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17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birth_date</w:t>
                                </w:r>
                                <w:proofErr w:type="spellEnd"/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18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 xml:space="preserve"> &gt; CURRENT_DATE - INTERVAL 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19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A31515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20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A31515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20 year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E21F1F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21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E21F1F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'</w:t>
                                </w:r>
                                <w:r w:rsidRPr="00954778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lang w:val="en-US" w:eastAsia="ru-RU" w:bidi="ar-SA"/>
                                    <w:rPrChange w:id="922" w:author="Учетная запись Майкрософт" w:date="2023-10-13T11:56:00Z"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kern w:val="0"/>
                                        <w:sz w:val="21"/>
                                        <w:szCs w:val="21"/>
                                        <w:lang w:eastAsia="ru-RU" w:bidi="ar-SA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:rsidR="00954778" w:rsidRPr="00954778" w:rsidRDefault="00954778">
                              <w:pPr>
                                <w:rPr>
                                  <w:lang w:val="en-US"/>
                                  <w:rPrChange w:id="923" w:author="Учетная запись Майкрософт" w:date="2023-10-13T11:56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3" type="#_x0000_t202" style="position:absolute;left:0;text-align:left;margin-left:34.5pt;margin-top:20.6pt;width:448.2pt;height:4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">
                  <v:textbox>
                    <w:txbxContent>
                      <w:p w:rsidR="00954778" w:rsidRPr="00954778" w:rsidRDefault="00954778" w:rsidP="00954778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924" w:author="Учетная запись Майкрософт" w:date="2023-10-13T11:5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925" w:author="Учетная запись Майкрософт" w:date="2023-10-13T11:56:00Z">
                              <w:rPr>
                                <w:ins w:id="926" w:author="Учетная запись Майкрософт" w:date="2023-10-13T11:5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927" w:author="Учетная запись Майкрософт" w:date="2023-10-13T11:56:00Z">
                          <w:r w:rsidRPr="00954778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28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SELECT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29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gramStart"/>
                          <w:r w:rsidRPr="00954778">
                            <w:rPr>
                              <w:rFonts w:ascii="Courier New" w:eastAsia="Times New Roman" w:hAnsi="Courier New" w:cs="Courier New"/>
                              <w:color w:val="7453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0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7453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COUNT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1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(</w:t>
                          </w:r>
                          <w:proofErr w:type="gramEnd"/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2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*) 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3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AS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4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5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"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eastAsia="ru-RU" w:bidi="ar-SA"/>
                              <w:rPrChange w:id="936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Количество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7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eastAsia="ru-RU" w:bidi="ar-SA"/>
                              <w:rPrChange w:id="938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читателей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39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eastAsia="ru-RU" w:bidi="ar-SA"/>
                              <w:rPrChange w:id="940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младше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41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20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42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"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43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44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FROM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45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46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library_visitor</w:t>
                          </w:r>
                          <w:proofErr w:type="spellEnd"/>
                        </w:ins>
                      </w:p>
                      <w:p w:rsidR="00954778" w:rsidRPr="00954778" w:rsidRDefault="00954778" w:rsidP="00954778">
                        <w:pPr>
                          <w:shd w:val="clear" w:color="auto" w:fill="FFFFFF"/>
                          <w:suppressAutoHyphens w:val="0"/>
                          <w:autoSpaceDN/>
                          <w:spacing w:line="285" w:lineRule="atLeast"/>
                          <w:textAlignment w:val="auto"/>
                          <w:rPr>
                            <w:ins w:id="947" w:author="Учетная запись Майкрософт" w:date="2023-10-13T11:56:00Z"/>
                            <w:rFonts w:ascii="Courier New" w:eastAsia="Times New Roman" w:hAnsi="Courier New" w:cs="Courier New"/>
                            <w:color w:val="000000"/>
                            <w:kern w:val="0"/>
                            <w:sz w:val="20"/>
                            <w:szCs w:val="20"/>
                            <w:lang w:val="en-US" w:eastAsia="ru-RU" w:bidi="ar-SA"/>
                            <w:rPrChange w:id="948" w:author="Учетная запись Майкрософт" w:date="2023-10-13T11:56:00Z">
                              <w:rPr>
                                <w:ins w:id="949" w:author="Учетная запись Майкрософт" w:date="2023-10-13T11:56:00Z"/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 w:bidi="ar-SA"/>
                              </w:rPr>
                            </w:rPrChange>
                          </w:rPr>
                        </w:pPr>
                        <w:ins w:id="950" w:author="Учетная запись Майкрософт" w:date="2023-10-13T11:56:00Z">
                          <w:r w:rsidRPr="00954778">
                            <w:rPr>
                              <w:rFonts w:ascii="Courier New" w:eastAsia="Times New Roman" w:hAnsi="Courier New" w:cs="Courier New"/>
                              <w:color w:val="0000F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1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WHERE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2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3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birth_date</w:t>
                          </w:r>
                          <w:proofErr w:type="spellEnd"/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4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 xml:space="preserve"> &gt; CURRENT_DATE - INTERVAL 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5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A31515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6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A31515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20 year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E21F1F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7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E21F1F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'</w:t>
                          </w:r>
                          <w:r w:rsidRPr="00954778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 w:eastAsia="ru-RU" w:bidi="ar-SA"/>
                              <w:rPrChange w:id="958" w:author="Учетная запись Майкрософт" w:date="2023-10-13T11:56:00Z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:lang w:eastAsia="ru-RU" w:bidi="ar-SA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:rsidR="00954778" w:rsidRPr="00954778" w:rsidRDefault="00954778">
                        <w:pPr>
                          <w:rPr>
                            <w:lang w:val="en-US"/>
                            <w:rPrChange w:id="959" w:author="Учетная запись Майкрософт" w:date="2023-10-13T11:56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960" w:author="Учетная запись Майкрософт" w:date="2023-10-13T11:36:00Z">
        <w:r w:rsidR="00963A55">
          <w:rPr>
            <w:color w:val="000000"/>
            <w:szCs w:val="28"/>
            <w:lang w:eastAsia="ru-RU" w:bidi="ar-SA"/>
          </w:rPr>
          <w:t>Листинг 8.</w:t>
        </w:r>
      </w:ins>
    </w:p>
    <w:p w:rsidR="00C22E7B" w:rsidRDefault="00C22E7B" w:rsidP="00C22E7B">
      <w:pPr>
        <w:pStyle w:val="Standard"/>
        <w:rPr>
          <w:ins w:id="961" w:author="Учетная запись Майкрософт" w:date="2023-10-13T11:43:00Z"/>
          <w:color w:val="000000"/>
          <w:szCs w:val="28"/>
          <w:lang w:eastAsia="ru-RU" w:bidi="ar-SA"/>
        </w:rPr>
      </w:pPr>
      <w:ins w:id="962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Результат запроса изображён на рисунке 18.</w:t>
        </w:r>
      </w:ins>
    </w:p>
    <w:p w:rsidR="00C22E7B" w:rsidRDefault="00954778" w:rsidP="00C22E7B">
      <w:pPr>
        <w:pStyle w:val="Standard"/>
        <w:ind w:firstLine="0"/>
        <w:jc w:val="center"/>
        <w:rPr>
          <w:ins w:id="963" w:author="Учетная запись Майкрософт" w:date="2023-10-13T11:43:00Z"/>
          <w:color w:val="000000"/>
          <w:szCs w:val="28"/>
          <w:lang w:eastAsia="ru-RU" w:bidi="ar-SA"/>
        </w:rPr>
      </w:pPr>
      <w:ins w:id="964" w:author="Учетная запись Майкрософт" w:date="2023-10-13T11:55:00Z">
        <w:r w:rsidRPr="00954778">
          <w:rPr>
            <w:noProof/>
            <w:color w:val="000000"/>
            <w:szCs w:val="28"/>
            <w:lang w:eastAsia="ru-RU" w:bidi="ar-SA"/>
          </w:rPr>
          <w:drawing>
            <wp:inline distT="0" distB="0" distL="0" distR="0" wp14:anchorId="3E07CAF0" wp14:editId="6F007A5C">
              <wp:extent cx="2648320" cy="657317"/>
              <wp:effectExtent l="0" t="0" r="0" b="9525"/>
              <wp:docPr id="192" name="Рисунок 1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8320" cy="6573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E7B" w:rsidRPr="00E66485" w:rsidRDefault="00C22E7B">
      <w:pPr>
        <w:pStyle w:val="Standard"/>
        <w:ind w:firstLine="0"/>
        <w:jc w:val="center"/>
        <w:rPr>
          <w:ins w:id="965" w:author="Учетная запись Майкрософт" w:date="2023-10-13T11:11:00Z"/>
          <w:color w:val="000000"/>
          <w:szCs w:val="28"/>
          <w:lang w:eastAsia="ru-RU" w:bidi="ar-SA"/>
          <w:rPrChange w:id="966" w:author="Учетная запись Майкрософт" w:date="2023-10-13T11:20:00Z">
            <w:rPr>
              <w:ins w:id="967" w:author="Учетная запись Майкрософт" w:date="2023-10-13T11:11:00Z"/>
              <w:color w:val="000000"/>
              <w:szCs w:val="28"/>
              <w:lang w:val="en-US" w:eastAsia="ru-RU" w:bidi="ar-SA"/>
            </w:rPr>
          </w:rPrChange>
        </w:rPr>
        <w:pPrChange w:id="968" w:author="Учетная запись Майкрософт" w:date="2023-10-13T11:43:00Z">
          <w:pPr>
            <w:pStyle w:val="Standard"/>
            <w:numPr>
              <w:numId w:val="18"/>
            </w:numPr>
            <w:ind w:left="1069" w:hanging="360"/>
          </w:pPr>
        </w:pPrChange>
      </w:pPr>
      <w:ins w:id="969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>Рисунок 1</w:t>
        </w:r>
      </w:ins>
      <w:ins w:id="970" w:author="Учетная запись Майкрософт" w:date="2023-10-13T11:44:00Z">
        <w:r>
          <w:rPr>
            <w:color w:val="000000"/>
            <w:szCs w:val="28"/>
            <w:lang w:eastAsia="ru-RU" w:bidi="ar-SA"/>
          </w:rPr>
          <w:t>8</w:t>
        </w:r>
      </w:ins>
      <w:ins w:id="971" w:author="Учетная запись Майкрософт" w:date="2023-10-13T11:43:00Z">
        <w:r>
          <w:rPr>
            <w:color w:val="000000"/>
            <w:szCs w:val="28"/>
            <w:lang w:eastAsia="ru-RU" w:bidi="ar-SA"/>
          </w:rPr>
          <w:t xml:space="preserve"> – результат выполнения запроса из листинга 8.</w:t>
        </w:r>
      </w:ins>
    </w:p>
    <w:p w:rsidR="00E66485" w:rsidRPr="00E66485" w:rsidRDefault="00E66485">
      <w:pPr>
        <w:pStyle w:val="Standard"/>
        <w:ind w:firstLine="0"/>
        <w:jc w:val="center"/>
        <w:rPr>
          <w:color w:val="000000"/>
          <w:szCs w:val="28"/>
          <w:lang w:eastAsia="ru-RU" w:bidi="ar-SA"/>
        </w:rPr>
        <w:pPrChange w:id="972" w:author="Учетная запись Майкрософт" w:date="2023-10-13T11:10:00Z">
          <w:pPr>
            <w:pStyle w:val="Standard"/>
            <w:numPr>
              <w:numId w:val="18"/>
            </w:numPr>
            <w:ind w:left="1069" w:hanging="360"/>
          </w:pPr>
        </w:pPrChange>
      </w:pPr>
    </w:p>
    <w:p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Выводы.</w:t>
      </w:r>
    </w:p>
    <w:p w:rsidR="00A70A77" w:rsidRPr="00DA22B1" w:rsidRDefault="00DA22B1">
      <w:pPr>
        <w:pStyle w:val="Textbody"/>
        <w:rPr>
          <w:color w:val="000000"/>
        </w:rPr>
      </w:pPr>
      <w:del w:id="973" w:author="Учетная запись Майкрософт" w:date="2023-10-13T11:57:00Z">
        <w:r w:rsidDel="00954778">
          <w:rPr>
            <w:color w:val="000000"/>
          </w:rPr>
          <w:delText xml:space="preserve">Приобретен навык построения схемы базы данных на основе построения </w:delText>
        </w:r>
        <w:r w:rsidDel="00954778">
          <w:rPr>
            <w:color w:val="000000"/>
            <w:lang w:val="en-US"/>
          </w:rPr>
          <w:delText>ER</w:delText>
        </w:r>
        <w:r w:rsidRPr="00DA22B1" w:rsidDel="00954778">
          <w:rPr>
            <w:color w:val="000000"/>
          </w:rPr>
          <w:delText xml:space="preserve"> </w:delText>
        </w:r>
        <w:r w:rsidDel="00954778">
          <w:rPr>
            <w:color w:val="000000"/>
          </w:rPr>
          <w:delText>модели, а также изучения связи между таблицами</w:delText>
        </w:r>
      </w:del>
      <w:ins w:id="974" w:author="Учетная запись Майкрософт" w:date="2023-10-13T11:57:00Z">
        <w:r w:rsidR="00954778">
          <w:rPr>
            <w:color w:val="000000"/>
          </w:rPr>
          <w:t>В ходе выполнения работы, были полу</w:t>
        </w:r>
      </w:ins>
      <w:ins w:id="975" w:author="Учетная запись Майкрософт" w:date="2023-10-13T11:58:00Z">
        <w:r w:rsidR="00954778">
          <w:rPr>
            <w:color w:val="000000"/>
          </w:rPr>
          <w:t xml:space="preserve">чены навыки работы с СУБД </w:t>
        </w:r>
        <w:r w:rsidR="00954778">
          <w:rPr>
            <w:color w:val="000000"/>
            <w:lang w:val="en-US"/>
          </w:rPr>
          <w:t>PostgreSQL</w:t>
        </w:r>
        <w:r w:rsidR="00954778" w:rsidRPr="00954778">
          <w:rPr>
            <w:color w:val="000000"/>
            <w:rPrChange w:id="976" w:author="Учетная запись Майкрософт" w:date="2023-10-13T11:58:00Z">
              <w:rPr>
                <w:color w:val="000000"/>
                <w:lang w:val="en-US"/>
              </w:rPr>
            </w:rPrChange>
          </w:rPr>
          <w:t xml:space="preserve"> </w:t>
        </w:r>
        <w:r w:rsidR="00954778">
          <w:rPr>
            <w:color w:val="000000"/>
          </w:rPr>
          <w:t xml:space="preserve">и </w:t>
        </w:r>
        <w:proofErr w:type="spellStart"/>
        <w:r w:rsidR="00954778">
          <w:rPr>
            <w:color w:val="000000"/>
            <w:lang w:val="en-US"/>
          </w:rPr>
          <w:t>pgAdmin</w:t>
        </w:r>
        <w:proofErr w:type="spellEnd"/>
        <w:r w:rsidR="00954778" w:rsidRPr="00954778">
          <w:rPr>
            <w:color w:val="000000"/>
            <w:rPrChange w:id="977" w:author="Учетная запись Майкрософт" w:date="2023-10-13T11:58:00Z">
              <w:rPr>
                <w:color w:val="000000"/>
                <w:lang w:val="en-US"/>
              </w:rPr>
            </w:rPrChange>
          </w:rPr>
          <w:t xml:space="preserve">4, </w:t>
        </w:r>
        <w:r w:rsidR="00954778">
          <w:rPr>
            <w:color w:val="000000"/>
          </w:rPr>
          <w:t>а также была реализована база данных спроектированная в предыдущей работе</w:t>
        </w:r>
      </w:ins>
      <w:r>
        <w:rPr>
          <w:color w:val="000000"/>
        </w:rPr>
        <w:t>.</w:t>
      </w:r>
    </w:p>
    <w:p w:rsidR="00A70A77" w:rsidRPr="00D62690" w:rsidRDefault="00B07EB0">
      <w:pPr>
        <w:pStyle w:val="1"/>
        <w:pageBreakBefore/>
        <w:rPr>
          <w:color w:val="000000"/>
        </w:rPr>
      </w:pPr>
      <w:r w:rsidRPr="00650CA1">
        <w:rPr>
          <w:color w:val="000000"/>
        </w:rPr>
        <w:lastRenderedPageBreak/>
        <w:t>Приложение А</w:t>
      </w:r>
      <w:r w:rsidRPr="00650CA1">
        <w:rPr>
          <w:color w:val="000000"/>
        </w:rPr>
        <w:br/>
      </w:r>
      <w:del w:id="978" w:author="Учетная запись Майкрософт" w:date="2023-10-13T11:59:00Z">
        <w:r w:rsidR="00D62690" w:rsidDel="00954778">
          <w:rPr>
            <w:color w:val="000000"/>
          </w:rPr>
          <w:delText xml:space="preserve">ССЫлка на </w:delText>
        </w:r>
        <w:r w:rsidR="00D62690" w:rsidDel="00954778">
          <w:rPr>
            <w:color w:val="000000"/>
            <w:lang w:val="en-US"/>
          </w:rPr>
          <w:delText>PR</w:delText>
        </w:r>
      </w:del>
      <w:ins w:id="979" w:author="Учетная запись Майкрософт" w:date="2023-10-13T11:59:00Z">
        <w:r w:rsidR="00954778">
          <w:rPr>
            <w:color w:val="000000"/>
          </w:rPr>
          <w:t>ИСХОДНЫЙ КОД</w:t>
        </w:r>
      </w:ins>
    </w:p>
    <w:p w:rsidR="00FC399C" w:rsidRPr="00064560" w:rsidRDefault="0042202C" w:rsidP="00FC399C">
      <w:pPr>
        <w:pStyle w:val="Textbody"/>
        <w:rPr>
          <w:ins w:id="980" w:author="Учетная запись Майкрософт" w:date="2023-10-13T12:00:00Z"/>
          <w:color w:val="000000"/>
          <w:rPrChange w:id="981" w:author="Учетная запись Майкрософт" w:date="2023-10-31T15:43:00Z">
            <w:rPr>
              <w:ins w:id="982" w:author="Учетная запись Майкрософт" w:date="2023-10-13T12:00:00Z"/>
              <w:color w:val="000000"/>
              <w:lang w:val="en-US"/>
            </w:rPr>
          </w:rPrChange>
        </w:rPr>
      </w:pPr>
      <w:del w:id="983" w:author="Учетная запись Майкрософт" w:date="2023-10-13T11:59:00Z">
        <w:r w:rsidDel="00954778">
          <w:rPr>
            <w:color w:val="000000"/>
          </w:rPr>
          <w:delText xml:space="preserve">Ссылка на </w:delText>
        </w:r>
        <w:r w:rsidDel="00954778">
          <w:rPr>
            <w:color w:val="000000"/>
            <w:lang w:val="en-US"/>
          </w:rPr>
          <w:delText>PR</w:delText>
        </w:r>
      </w:del>
      <w:ins w:id="984" w:author="Учетная запись Майкрософт" w:date="2023-10-13T11:59:00Z">
        <w:r w:rsidR="00954778">
          <w:rPr>
            <w:color w:val="000000"/>
          </w:rPr>
          <w:t>Название файла</w:t>
        </w:r>
      </w:ins>
      <w:r w:rsidRPr="00DA22B1">
        <w:rPr>
          <w:color w:val="000000"/>
        </w:rPr>
        <w:t>:</w:t>
      </w:r>
      <w:ins w:id="985" w:author="Учетная запись Майкрософт" w:date="2023-10-13T11:59:00Z">
        <w:r w:rsidR="00954778">
          <w:rPr>
            <w:color w:val="000000"/>
          </w:rPr>
          <w:t xml:space="preserve"> </w:t>
        </w:r>
        <w:r w:rsidR="00954778">
          <w:rPr>
            <w:color w:val="000000"/>
            <w:lang w:val="en-US"/>
          </w:rPr>
          <w:t>lab</w:t>
        </w:r>
        <w:r w:rsidR="00954778" w:rsidRPr="00064560">
          <w:rPr>
            <w:color w:val="000000"/>
            <w:rPrChange w:id="986" w:author="Учетная запись Майкрософт" w:date="2023-10-31T15:43:00Z">
              <w:rPr>
                <w:color w:val="000000"/>
                <w:lang w:val="en-US"/>
              </w:rPr>
            </w:rPrChange>
          </w:rPr>
          <w:t>2</w:t>
        </w:r>
      </w:ins>
      <w:ins w:id="987" w:author="Учетная запись Майкрософт" w:date="2023-10-13T12:00:00Z">
        <w:r w:rsidR="00954778" w:rsidRPr="00064560">
          <w:rPr>
            <w:color w:val="000000"/>
            <w:rPrChange w:id="988" w:author="Учетная запись Майкрософт" w:date="2023-10-31T15:43:00Z">
              <w:rPr>
                <w:color w:val="000000"/>
                <w:lang w:val="en-US"/>
              </w:rPr>
            </w:rPrChange>
          </w:rPr>
          <w:t>.</w:t>
        </w:r>
        <w:proofErr w:type="spellStart"/>
        <w:r w:rsidR="00954778">
          <w:rPr>
            <w:color w:val="000000"/>
            <w:lang w:val="en-US"/>
          </w:rPr>
          <w:t>sql</w:t>
        </w:r>
        <w:proofErr w:type="spellEnd"/>
      </w:ins>
    </w:p>
    <w:p w:rsidR="00064560" w:rsidRPr="00064560" w:rsidRDefault="00064560" w:rsidP="00064560">
      <w:pPr>
        <w:pStyle w:val="Textbody"/>
        <w:rPr>
          <w:ins w:id="98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99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CREATE TABLE book (</w:t>
        </w:r>
        <w:bookmarkStart w:id="991" w:name="_GoBack"/>
        <w:bookmarkEnd w:id="991"/>
      </w:ins>
    </w:p>
    <w:p w:rsidR="00064560" w:rsidRPr="00064560" w:rsidRDefault="00064560" w:rsidP="00064560">
      <w:pPr>
        <w:pStyle w:val="Textbody"/>
        <w:rPr>
          <w:ins w:id="99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99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 PRIMARY KEY,</w:t>
        </w:r>
      </w:ins>
    </w:p>
    <w:p w:rsidR="00064560" w:rsidRPr="00064560" w:rsidRDefault="00064560" w:rsidP="00064560">
      <w:pPr>
        <w:pStyle w:val="Textbody"/>
        <w:rPr>
          <w:ins w:id="99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99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title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VARCHAR(50) NOT NULL,</w:t>
        </w:r>
      </w:ins>
    </w:p>
    <w:p w:rsidR="00064560" w:rsidRPr="00064560" w:rsidRDefault="00064560" w:rsidP="00064560">
      <w:pPr>
        <w:pStyle w:val="Textbody"/>
        <w:rPr>
          <w:ins w:id="99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99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year_of_publication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NULL,</w:t>
        </w:r>
      </w:ins>
    </w:p>
    <w:p w:rsidR="00064560" w:rsidRPr="00064560" w:rsidRDefault="00064560" w:rsidP="00064560">
      <w:pPr>
        <w:pStyle w:val="Textbody"/>
        <w:rPr>
          <w:ins w:id="99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99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date_of_receipt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DATE NOT NULL,</w:t>
        </w:r>
      </w:ins>
    </w:p>
    <w:p w:rsidR="00064560" w:rsidRPr="00064560" w:rsidRDefault="00064560" w:rsidP="00064560">
      <w:pPr>
        <w:pStyle w:val="Textbody"/>
        <w:rPr>
          <w:ins w:id="100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0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date_of_deletion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DATE,</w:t>
        </w:r>
      </w:ins>
    </w:p>
    <w:p w:rsidR="00064560" w:rsidRPr="00064560" w:rsidRDefault="00064560" w:rsidP="00064560">
      <w:pPr>
        <w:pStyle w:val="Textbody"/>
        <w:rPr>
          <w:ins w:id="100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0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cipher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</w:t>
        </w:r>
      </w:ins>
    </w:p>
    <w:p w:rsidR="00064560" w:rsidRPr="00064560" w:rsidRDefault="00064560" w:rsidP="00064560">
      <w:pPr>
        <w:pStyle w:val="Textbody"/>
        <w:rPr>
          <w:ins w:id="100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0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00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00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0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CREATE TABLE author (</w:t>
        </w:r>
      </w:ins>
    </w:p>
    <w:p w:rsidR="00064560" w:rsidRPr="00064560" w:rsidRDefault="00064560" w:rsidP="00064560">
      <w:pPr>
        <w:pStyle w:val="Textbody"/>
        <w:rPr>
          <w:ins w:id="100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1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 PRIMARY KEY,</w:t>
        </w:r>
      </w:ins>
    </w:p>
    <w:p w:rsidR="00064560" w:rsidRPr="00064560" w:rsidRDefault="00064560" w:rsidP="00064560">
      <w:pPr>
        <w:pStyle w:val="Textbody"/>
        <w:rPr>
          <w:ins w:id="101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1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author_name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</w:t>
        </w:r>
      </w:ins>
    </w:p>
    <w:p w:rsidR="00064560" w:rsidRPr="00064560" w:rsidRDefault="00064560" w:rsidP="00064560">
      <w:pPr>
        <w:pStyle w:val="Textbody"/>
        <w:rPr>
          <w:ins w:id="101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1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01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01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1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CREATE TABLE publisher (</w:t>
        </w:r>
      </w:ins>
    </w:p>
    <w:p w:rsidR="00064560" w:rsidRPr="00064560" w:rsidRDefault="00064560" w:rsidP="00064560">
      <w:pPr>
        <w:pStyle w:val="Textbody"/>
        <w:rPr>
          <w:ins w:id="101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1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 PRIMARY KEY,</w:t>
        </w:r>
      </w:ins>
    </w:p>
    <w:p w:rsidR="00064560" w:rsidRPr="00064560" w:rsidRDefault="00064560" w:rsidP="00064560">
      <w:pPr>
        <w:pStyle w:val="Textbody"/>
        <w:rPr>
          <w:ins w:id="102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2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publisher_name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</w:t>
        </w:r>
      </w:ins>
    </w:p>
    <w:p w:rsidR="00064560" w:rsidRPr="00064560" w:rsidRDefault="00064560" w:rsidP="00064560">
      <w:pPr>
        <w:pStyle w:val="Textbody"/>
        <w:rPr>
          <w:ins w:id="102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2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02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02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2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CREATE TABLE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</w:ins>
    </w:p>
    <w:p w:rsidR="00064560" w:rsidRPr="00064560" w:rsidRDefault="00064560" w:rsidP="00064560">
      <w:pPr>
        <w:pStyle w:val="Textbody"/>
        <w:rPr>
          <w:ins w:id="102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2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SERIAL,</w:t>
        </w:r>
      </w:ins>
    </w:p>
    <w:p w:rsidR="00064560" w:rsidRPr="00064560" w:rsidRDefault="00064560" w:rsidP="00064560">
      <w:pPr>
        <w:pStyle w:val="Textbody"/>
        <w:rPr>
          <w:ins w:id="102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3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SERIAL,</w:t>
        </w:r>
      </w:ins>
    </w:p>
    <w:p w:rsidR="00064560" w:rsidRPr="00064560" w:rsidRDefault="00064560" w:rsidP="00064560">
      <w:pPr>
        <w:pStyle w:val="Textbody"/>
        <w:rPr>
          <w:ins w:id="103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3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 REFERENCES author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03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3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 REFERENCES book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03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3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PRIMARY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03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3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03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04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4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CREATE TABLE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</w:ins>
    </w:p>
    <w:p w:rsidR="00064560" w:rsidRPr="00064560" w:rsidRDefault="00064560" w:rsidP="00064560">
      <w:pPr>
        <w:pStyle w:val="Textbody"/>
        <w:rPr>
          <w:ins w:id="104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4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SERIAL,</w:t>
        </w:r>
      </w:ins>
    </w:p>
    <w:p w:rsidR="00064560" w:rsidRPr="00064560" w:rsidRDefault="00064560" w:rsidP="00064560">
      <w:pPr>
        <w:pStyle w:val="Textbody"/>
        <w:rPr>
          <w:ins w:id="104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4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SERIAL,</w:t>
        </w:r>
      </w:ins>
    </w:p>
    <w:p w:rsidR="00064560" w:rsidRPr="00064560" w:rsidRDefault="00064560" w:rsidP="00064560">
      <w:pPr>
        <w:pStyle w:val="Textbody"/>
        <w:rPr>
          <w:ins w:id="104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4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 REFERENCES publisher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04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4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 REFERENCES book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05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5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PRIMARY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05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5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05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05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5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CREATE TABLE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</w:ins>
    </w:p>
    <w:p w:rsidR="00064560" w:rsidRPr="00064560" w:rsidRDefault="00064560" w:rsidP="00064560">
      <w:pPr>
        <w:pStyle w:val="Textbody"/>
        <w:rPr>
          <w:ins w:id="105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5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NULL,</w:t>
        </w:r>
      </w:ins>
    </w:p>
    <w:p w:rsidR="00064560" w:rsidRPr="00064560" w:rsidRDefault="00064560" w:rsidP="00064560">
      <w:pPr>
        <w:pStyle w:val="Textbody"/>
        <w:rPr>
          <w:ins w:id="105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6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 NOT NULL,</w:t>
        </w:r>
      </w:ins>
    </w:p>
    <w:p w:rsidR="00064560" w:rsidRPr="00064560" w:rsidRDefault="00064560" w:rsidP="00064560">
      <w:pPr>
        <w:pStyle w:val="Textbody"/>
        <w:rPr>
          <w:ins w:id="106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6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lastRenderedPageBreak/>
          <w:t xml:space="preserve"> 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PRIMARY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KEY(</w:t>
        </w:r>
        <w:proofErr w:type="spellStart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06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6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capacity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</w:t>
        </w:r>
      </w:ins>
    </w:p>
    <w:p w:rsidR="00064560" w:rsidRPr="00064560" w:rsidRDefault="00064560" w:rsidP="00064560">
      <w:pPr>
        <w:pStyle w:val="Textbody"/>
        <w:rPr>
          <w:ins w:id="106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6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06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06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6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CREATE TABLE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</w:ins>
    </w:p>
    <w:p w:rsidR="00064560" w:rsidRPr="00064560" w:rsidRDefault="00064560" w:rsidP="00064560">
      <w:pPr>
        <w:pStyle w:val="Textbody"/>
        <w:rPr>
          <w:ins w:id="107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7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VARCHAR(10) NOT NULL PRIMARY KEY,</w:t>
        </w:r>
      </w:ins>
    </w:p>
    <w:p w:rsidR="00064560" w:rsidRPr="00064560" w:rsidRDefault="00064560" w:rsidP="00064560">
      <w:pPr>
        <w:pStyle w:val="Textbody"/>
        <w:rPr>
          <w:ins w:id="107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7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NULL,</w:t>
        </w:r>
      </w:ins>
    </w:p>
    <w:p w:rsidR="00064560" w:rsidRPr="00064560" w:rsidRDefault="00064560" w:rsidP="00064560">
      <w:pPr>
        <w:pStyle w:val="Textbody"/>
        <w:rPr>
          <w:ins w:id="107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7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 NOT NULL,</w:t>
        </w:r>
      </w:ins>
    </w:p>
    <w:p w:rsidR="00064560" w:rsidRPr="00064560" w:rsidRDefault="00064560" w:rsidP="00064560">
      <w:pPr>
        <w:pStyle w:val="Textbody"/>
        <w:rPr>
          <w:ins w:id="107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7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) REFERENCES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07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7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card_number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NULL,</w:t>
        </w:r>
      </w:ins>
    </w:p>
    <w:p w:rsidR="00064560" w:rsidRPr="00064560" w:rsidRDefault="00064560" w:rsidP="00064560">
      <w:pPr>
        <w:pStyle w:val="Textbody"/>
        <w:rPr>
          <w:ins w:id="108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8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surname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 NOT NULL,</w:t>
        </w:r>
      </w:ins>
    </w:p>
    <w:p w:rsidR="00064560" w:rsidRPr="00064560" w:rsidRDefault="00064560" w:rsidP="00064560">
      <w:pPr>
        <w:pStyle w:val="Textbody"/>
        <w:rPr>
          <w:ins w:id="108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8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birth_date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DATE NOT NULL,</w:t>
        </w:r>
      </w:ins>
    </w:p>
    <w:p w:rsidR="00064560" w:rsidRPr="00064560" w:rsidRDefault="00064560" w:rsidP="00064560">
      <w:pPr>
        <w:pStyle w:val="Textbody"/>
        <w:rPr>
          <w:ins w:id="108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8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address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 NOT NULL,</w:t>
        </w:r>
      </w:ins>
    </w:p>
    <w:p w:rsidR="00064560" w:rsidRPr="00064560" w:rsidRDefault="00064560" w:rsidP="00064560">
      <w:pPr>
        <w:pStyle w:val="Textbody"/>
        <w:rPr>
          <w:ins w:id="108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8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phone_number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VARCHAR(11) NOT NULL,</w:t>
        </w:r>
      </w:ins>
    </w:p>
    <w:p w:rsidR="00064560" w:rsidRPr="00064560" w:rsidRDefault="00064560" w:rsidP="00064560">
      <w:pPr>
        <w:pStyle w:val="Textbody"/>
        <w:rPr>
          <w:ins w:id="108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8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education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VARCHAR(255),</w:t>
        </w:r>
      </w:ins>
    </w:p>
    <w:p w:rsidR="00064560" w:rsidRPr="00064560" w:rsidRDefault="00064560" w:rsidP="00064560">
      <w:pPr>
        <w:pStyle w:val="Textbody"/>
        <w:rPr>
          <w:ins w:id="109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9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academic_degree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</w:t>
        </w:r>
      </w:ins>
    </w:p>
    <w:p w:rsidR="00064560" w:rsidRPr="00064560" w:rsidRDefault="00064560" w:rsidP="00064560">
      <w:pPr>
        <w:pStyle w:val="Textbody"/>
        <w:rPr>
          <w:ins w:id="109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9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09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09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9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CREATE TABLE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reading_hall_has_book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</w:ins>
    </w:p>
    <w:p w:rsidR="00064560" w:rsidRPr="00064560" w:rsidRDefault="00064560" w:rsidP="00064560">
      <w:pPr>
        <w:pStyle w:val="Textbody"/>
        <w:rPr>
          <w:ins w:id="109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09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SERIAL,</w:t>
        </w:r>
      </w:ins>
    </w:p>
    <w:p w:rsidR="00064560" w:rsidRPr="00064560" w:rsidRDefault="00064560" w:rsidP="00064560">
      <w:pPr>
        <w:pStyle w:val="Textbody"/>
        <w:rPr>
          <w:ins w:id="109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0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NULL,</w:t>
        </w:r>
      </w:ins>
    </w:p>
    <w:p w:rsidR="00064560" w:rsidRPr="00064560" w:rsidRDefault="00064560" w:rsidP="00064560">
      <w:pPr>
        <w:pStyle w:val="Textbody"/>
        <w:rPr>
          <w:ins w:id="110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0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VARCHAR(255) NOT NULL,</w:t>
        </w:r>
      </w:ins>
    </w:p>
    <w:p w:rsidR="00064560" w:rsidRPr="00064560" w:rsidRDefault="00064560" w:rsidP="00064560">
      <w:pPr>
        <w:pStyle w:val="Textbody"/>
        <w:rPr>
          <w:ins w:id="110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0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) REFERENCES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10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0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 REFERENCES book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10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0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amount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INT NOT NULL,</w:t>
        </w:r>
      </w:ins>
    </w:p>
    <w:p w:rsidR="00064560" w:rsidRPr="00064560" w:rsidRDefault="00064560" w:rsidP="00064560">
      <w:pPr>
        <w:pStyle w:val="Textbody"/>
        <w:rPr>
          <w:ins w:id="110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1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PRIMARY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11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1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11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11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1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CREATE TABLE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</w:ins>
    </w:p>
    <w:p w:rsidR="00064560" w:rsidRPr="00064560" w:rsidRDefault="00064560" w:rsidP="00064560">
      <w:pPr>
        <w:pStyle w:val="Textbody"/>
        <w:rPr>
          <w:ins w:id="111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1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SERIAL,</w:t>
        </w:r>
      </w:ins>
    </w:p>
    <w:p w:rsidR="00064560" w:rsidRPr="00064560" w:rsidRDefault="00064560" w:rsidP="00064560">
      <w:pPr>
        <w:pStyle w:val="Textbody"/>
        <w:rPr>
          <w:ins w:id="111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1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VARCHAR(10) NOT NULL,</w:t>
        </w:r>
      </w:ins>
    </w:p>
    <w:p w:rsidR="00064560" w:rsidRPr="00064560" w:rsidRDefault="00064560" w:rsidP="00064560">
      <w:pPr>
        <w:pStyle w:val="Textbody"/>
        <w:rPr>
          <w:ins w:id="112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2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 REFERENCES book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12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2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FOREIGN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) REFERENCES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),</w:t>
        </w:r>
      </w:ins>
    </w:p>
    <w:p w:rsidR="00064560" w:rsidRPr="00064560" w:rsidRDefault="00064560" w:rsidP="00064560">
      <w:pPr>
        <w:pStyle w:val="Textbody"/>
        <w:rPr>
          <w:ins w:id="112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2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proofErr w:type="spellStart"/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date_of_receipt</w:t>
        </w:r>
        <w:proofErr w:type="spellEnd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DATE NOT NULL,</w:t>
        </w:r>
      </w:ins>
    </w:p>
    <w:p w:rsidR="00064560" w:rsidRPr="00064560" w:rsidRDefault="00064560" w:rsidP="00064560">
      <w:pPr>
        <w:pStyle w:val="Textbody"/>
        <w:rPr>
          <w:ins w:id="112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2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PRIMARY KEY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12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2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13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13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3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INSERT INTO author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13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34" w:author="Учетная запись Майкрософт" w:date="2023-10-31T15:52:00Z">
            <w:rPr>
              <w:ins w:id="1135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3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13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 xml:space="preserve"> </w:t>
        </w:r>
      </w:ins>
    </w:p>
    <w:p w:rsidR="00064560" w:rsidRPr="00064560" w:rsidRDefault="00064560" w:rsidP="00064560">
      <w:pPr>
        <w:pStyle w:val="Textbody"/>
        <w:rPr>
          <w:ins w:id="113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39" w:author="Учетная запись Майкрософт" w:date="2023-10-31T15:52:00Z">
            <w:rPr>
              <w:ins w:id="114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4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4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('Достоевский Ф.М.'),</w:t>
        </w:r>
      </w:ins>
    </w:p>
    <w:p w:rsidR="00064560" w:rsidRPr="00064560" w:rsidRDefault="00064560" w:rsidP="00064560">
      <w:pPr>
        <w:pStyle w:val="Textbody"/>
        <w:rPr>
          <w:ins w:id="114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44" w:author="Учетная запись Майкрософт" w:date="2023-10-31T15:52:00Z">
            <w:rPr>
              <w:ins w:id="1145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4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4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lastRenderedPageBreak/>
          <w:tab/>
          <w:t>('Булгаков М.А.'),</w:t>
        </w:r>
      </w:ins>
    </w:p>
    <w:p w:rsidR="00064560" w:rsidRPr="00064560" w:rsidRDefault="00064560" w:rsidP="00064560">
      <w:pPr>
        <w:pStyle w:val="Textbody"/>
        <w:rPr>
          <w:ins w:id="114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49" w:author="Учетная запись Майкрософт" w:date="2023-10-31T15:52:00Z">
            <w:rPr>
              <w:ins w:id="115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5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5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 xml:space="preserve">    ('Ахматова А.А.'),</w:t>
        </w:r>
      </w:ins>
    </w:p>
    <w:p w:rsidR="00064560" w:rsidRPr="00064560" w:rsidRDefault="00064560" w:rsidP="00064560">
      <w:pPr>
        <w:pStyle w:val="Textbody"/>
        <w:rPr>
          <w:ins w:id="115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54" w:author="Учетная запись Майкрософт" w:date="2023-10-31T15:52:00Z">
            <w:rPr>
              <w:ins w:id="1155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5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5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 xml:space="preserve">    ('Есенин С.А.'),</w:t>
        </w:r>
      </w:ins>
    </w:p>
    <w:p w:rsidR="00064560" w:rsidRPr="00064560" w:rsidRDefault="00064560" w:rsidP="00064560">
      <w:pPr>
        <w:pStyle w:val="Textbody"/>
        <w:rPr>
          <w:ins w:id="115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59" w:author="Учетная запись Майкрософт" w:date="2023-10-31T15:52:00Z">
            <w:rPr>
              <w:ins w:id="116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6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6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 xml:space="preserve">    ('Солженицын А.И.'),</w:t>
        </w:r>
      </w:ins>
    </w:p>
    <w:p w:rsidR="00064560" w:rsidRPr="00064560" w:rsidRDefault="00064560" w:rsidP="00064560">
      <w:pPr>
        <w:pStyle w:val="Textbody"/>
        <w:rPr>
          <w:ins w:id="116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64" w:author="Учетная запись Майкрософт" w:date="2023-10-31T15:52:00Z">
            <w:rPr>
              <w:ins w:id="1165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6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6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('Толстой Л.Н.'),</w:t>
        </w:r>
      </w:ins>
    </w:p>
    <w:p w:rsidR="00064560" w:rsidRPr="00064560" w:rsidRDefault="00064560" w:rsidP="00064560">
      <w:pPr>
        <w:pStyle w:val="Textbody"/>
        <w:rPr>
          <w:ins w:id="116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69" w:author="Учетная запись Майкрософт" w:date="2023-10-31T15:52:00Z">
            <w:rPr>
              <w:ins w:id="117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7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7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('Пушкин А.С.'),</w:t>
        </w:r>
      </w:ins>
    </w:p>
    <w:p w:rsidR="00064560" w:rsidRPr="00064560" w:rsidRDefault="00064560" w:rsidP="00064560">
      <w:pPr>
        <w:pStyle w:val="Textbody"/>
        <w:rPr>
          <w:ins w:id="117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74" w:author="Учетная запись Майкрософт" w:date="2023-10-31T15:52:00Z">
            <w:rPr>
              <w:ins w:id="1175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7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7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('Чехов А.П.'),</w:t>
        </w:r>
      </w:ins>
    </w:p>
    <w:p w:rsidR="00064560" w:rsidRPr="00064560" w:rsidRDefault="00064560" w:rsidP="00064560">
      <w:pPr>
        <w:pStyle w:val="Textbody"/>
        <w:rPr>
          <w:ins w:id="117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179" w:author="Учетная запись Майкрософт" w:date="2023-10-31T15:52:00Z">
            <w:rPr>
              <w:ins w:id="118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18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8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('Набоков В.В.'),</w:t>
        </w:r>
      </w:ins>
    </w:p>
    <w:p w:rsidR="00064560" w:rsidRPr="00064560" w:rsidRDefault="00064560" w:rsidP="00064560">
      <w:pPr>
        <w:pStyle w:val="Textbody"/>
        <w:rPr>
          <w:ins w:id="118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8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185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('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Тургенев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И.С.');</w:t>
        </w:r>
      </w:ins>
    </w:p>
    <w:p w:rsidR="00064560" w:rsidRPr="00064560" w:rsidRDefault="00064560" w:rsidP="00064560">
      <w:pPr>
        <w:pStyle w:val="Textbody"/>
        <w:rPr>
          <w:ins w:id="118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18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8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INSERT INTO publisher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18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9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VALUES </w:t>
        </w:r>
      </w:ins>
    </w:p>
    <w:p w:rsidR="00064560" w:rsidRPr="00064560" w:rsidRDefault="00064560" w:rsidP="00064560">
      <w:pPr>
        <w:pStyle w:val="Textbody"/>
        <w:rPr>
          <w:ins w:id="119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9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Эксмо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'),</w:t>
        </w:r>
      </w:ins>
    </w:p>
    <w:p w:rsidR="00064560" w:rsidRPr="00064560" w:rsidRDefault="00064560" w:rsidP="00064560">
      <w:pPr>
        <w:pStyle w:val="Textbody"/>
        <w:rPr>
          <w:ins w:id="119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9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('АСТ'),</w:t>
        </w:r>
      </w:ins>
    </w:p>
    <w:p w:rsidR="00064560" w:rsidRPr="00064560" w:rsidRDefault="00064560" w:rsidP="00064560">
      <w:pPr>
        <w:pStyle w:val="Textbody"/>
        <w:rPr>
          <w:ins w:id="119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9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Алгоритм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'),</w:t>
        </w:r>
      </w:ins>
    </w:p>
    <w:p w:rsidR="00064560" w:rsidRPr="00064560" w:rsidRDefault="00064560" w:rsidP="00064560">
      <w:pPr>
        <w:pStyle w:val="Textbody"/>
        <w:rPr>
          <w:ins w:id="119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19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Азбука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'),</w:t>
        </w:r>
      </w:ins>
    </w:p>
    <w:p w:rsidR="00064560" w:rsidRPr="00064560" w:rsidRDefault="00064560" w:rsidP="00064560">
      <w:pPr>
        <w:pStyle w:val="Textbody"/>
        <w:rPr>
          <w:ins w:id="119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00" w:author="Учетная запись Майкрософт" w:date="2023-10-31T15:52:00Z">
            <w:rPr>
              <w:ins w:id="1201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0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03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('Амфора'),</w:t>
        </w:r>
      </w:ins>
    </w:p>
    <w:p w:rsidR="00064560" w:rsidRPr="00064560" w:rsidRDefault="00064560" w:rsidP="00064560">
      <w:pPr>
        <w:pStyle w:val="Textbody"/>
        <w:rPr>
          <w:ins w:id="120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05" w:author="Учетная запись Майкрософт" w:date="2023-10-31T15:52:00Z">
            <w:rPr>
              <w:ins w:id="1206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0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08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('АРМАДА'),</w:t>
        </w:r>
      </w:ins>
    </w:p>
    <w:p w:rsidR="00064560" w:rsidRPr="00064560" w:rsidRDefault="00064560" w:rsidP="00064560">
      <w:pPr>
        <w:pStyle w:val="Textbody"/>
        <w:rPr>
          <w:ins w:id="120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10" w:author="Учетная запись Майкрософт" w:date="2023-10-31T15:52:00Z">
            <w:rPr>
              <w:ins w:id="1211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1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13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('РИПОЛ классик'),</w:t>
        </w:r>
      </w:ins>
    </w:p>
    <w:p w:rsidR="00064560" w:rsidRPr="00064560" w:rsidRDefault="00064560" w:rsidP="00064560">
      <w:pPr>
        <w:pStyle w:val="Textbody"/>
        <w:rPr>
          <w:ins w:id="121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15" w:author="Учетная запись Майкрософт" w:date="2023-10-31T15:52:00Z">
            <w:rPr>
              <w:ins w:id="1216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1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18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('Книжный мир'),</w:t>
        </w:r>
      </w:ins>
    </w:p>
    <w:p w:rsidR="00064560" w:rsidRPr="00064560" w:rsidRDefault="00064560" w:rsidP="00064560">
      <w:pPr>
        <w:pStyle w:val="Textbody"/>
        <w:rPr>
          <w:ins w:id="121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20" w:author="Учетная запись Майкрософт" w:date="2023-10-31T15:52:00Z">
            <w:rPr>
              <w:ins w:id="1221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2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23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('Манн, Иванов и Фербер'),</w:t>
        </w:r>
      </w:ins>
    </w:p>
    <w:p w:rsidR="00064560" w:rsidRPr="00064560" w:rsidRDefault="00064560" w:rsidP="00064560">
      <w:pPr>
        <w:pStyle w:val="Textbody"/>
        <w:rPr>
          <w:ins w:id="122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25" w:author="Учетная запись Майкрософт" w:date="2023-10-31T15:52:00Z">
            <w:rPr>
              <w:ins w:id="1226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2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28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('Красная площадь');</w:t>
        </w:r>
      </w:ins>
    </w:p>
    <w:p w:rsidR="00064560" w:rsidRPr="00064560" w:rsidRDefault="00064560" w:rsidP="00064560">
      <w:pPr>
        <w:pStyle w:val="Textbody"/>
        <w:rPr>
          <w:ins w:id="122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30" w:author="Учетная запись Майкрософт" w:date="2023-10-31T15:52:00Z">
            <w:rPr>
              <w:ins w:id="1231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</w:p>
    <w:p w:rsidR="00064560" w:rsidRPr="00064560" w:rsidRDefault="00064560" w:rsidP="00064560">
      <w:pPr>
        <w:pStyle w:val="Textbody"/>
        <w:rPr>
          <w:ins w:id="123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23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INSERT INTO book (title,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year_of_publication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date_of_receipt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date_of_deletion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cipher)</w:t>
        </w:r>
      </w:ins>
    </w:p>
    <w:p w:rsidR="00064560" w:rsidRPr="00064560" w:rsidRDefault="00064560" w:rsidP="00064560">
      <w:pPr>
        <w:pStyle w:val="Textbody"/>
        <w:rPr>
          <w:ins w:id="123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35" w:author="Учетная запись Майкрософт" w:date="2023-10-31T15:52:00Z">
            <w:rPr>
              <w:ins w:id="1236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3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38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 xml:space="preserve"> </w:t>
        </w:r>
      </w:ins>
    </w:p>
    <w:p w:rsidR="00064560" w:rsidRPr="00064560" w:rsidRDefault="00064560" w:rsidP="00064560">
      <w:pPr>
        <w:pStyle w:val="Textbody"/>
        <w:rPr>
          <w:ins w:id="123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40" w:author="Учетная запись Майкрософт" w:date="2023-10-31T15:52:00Z">
            <w:rPr>
              <w:ins w:id="1241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4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43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('Война и мир', 1869, '2021-10-21',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44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10),</w:t>
        </w:r>
      </w:ins>
    </w:p>
    <w:p w:rsidR="00064560" w:rsidRPr="00064560" w:rsidRDefault="00064560" w:rsidP="00064560">
      <w:pPr>
        <w:pStyle w:val="Textbody"/>
        <w:rPr>
          <w:ins w:id="124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46" w:author="Учетная запись Майкрософт" w:date="2023-10-31T15:52:00Z">
            <w:rPr>
              <w:ins w:id="1247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4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49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('Евгений Онегин', 1833, '2021-10-30',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50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32),</w:t>
        </w:r>
      </w:ins>
    </w:p>
    <w:p w:rsidR="00064560" w:rsidRPr="00064560" w:rsidRDefault="00064560" w:rsidP="00064560">
      <w:pPr>
        <w:pStyle w:val="Textbody"/>
        <w:rPr>
          <w:ins w:id="125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52" w:author="Учетная запись Майкрософт" w:date="2023-10-31T15:52:00Z">
            <w:rPr>
              <w:ins w:id="1253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5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55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('Вишневый сад', 1903, '2021-11-21', '2023-01-21', 43),</w:t>
        </w:r>
      </w:ins>
    </w:p>
    <w:p w:rsidR="00064560" w:rsidRPr="00064560" w:rsidRDefault="00064560" w:rsidP="00064560">
      <w:pPr>
        <w:pStyle w:val="Textbody"/>
        <w:rPr>
          <w:ins w:id="125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57" w:author="Учетная запись Майкрософт" w:date="2023-10-31T15:52:00Z">
            <w:rPr>
              <w:ins w:id="1258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5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60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('Мастер и Маргарита', 1966, '2012-09-21', '2023-01-22', 21),</w:t>
        </w:r>
      </w:ins>
    </w:p>
    <w:p w:rsidR="00064560" w:rsidRPr="00064560" w:rsidRDefault="00064560" w:rsidP="00064560">
      <w:pPr>
        <w:pStyle w:val="Textbody"/>
        <w:rPr>
          <w:ins w:id="126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62" w:author="Учетная запись Майкрософт" w:date="2023-10-31T15:52:00Z">
            <w:rPr>
              <w:ins w:id="1263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6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65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('Лолита', 1958, '2021-07-18',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6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33),</w:t>
        </w:r>
      </w:ins>
    </w:p>
    <w:p w:rsidR="00064560" w:rsidRPr="00064560" w:rsidRDefault="00064560" w:rsidP="00064560">
      <w:pPr>
        <w:pStyle w:val="Textbody"/>
        <w:rPr>
          <w:ins w:id="126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68" w:author="Учетная запись Майкрософт" w:date="2023-10-31T15:52:00Z">
            <w:rPr>
              <w:ins w:id="126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7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7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('Отцы и дети', 1860, '2018-01-21',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7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73),</w:t>
        </w:r>
      </w:ins>
    </w:p>
    <w:p w:rsidR="00064560" w:rsidRPr="00064560" w:rsidRDefault="00064560" w:rsidP="00064560">
      <w:pPr>
        <w:pStyle w:val="Textbody"/>
        <w:rPr>
          <w:ins w:id="127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74" w:author="Учетная запись Майкрософт" w:date="2023-10-31T15:52:00Z">
            <w:rPr>
              <w:ins w:id="1275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7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7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('Дым', 1867, '2019-12-13',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78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5),</w:t>
        </w:r>
      </w:ins>
    </w:p>
    <w:p w:rsidR="00064560" w:rsidRPr="00064560" w:rsidRDefault="00064560" w:rsidP="00064560">
      <w:pPr>
        <w:pStyle w:val="Textbody"/>
        <w:rPr>
          <w:ins w:id="127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80" w:author="Учетная запись Майкрософт" w:date="2023-10-31T15:52:00Z">
            <w:rPr>
              <w:ins w:id="1281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8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83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('Письма матери', 1924, '2020-06-11',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84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11),</w:t>
        </w:r>
      </w:ins>
    </w:p>
    <w:p w:rsidR="00064560" w:rsidRPr="00064560" w:rsidRDefault="00064560" w:rsidP="00064560">
      <w:pPr>
        <w:pStyle w:val="Textbody"/>
        <w:rPr>
          <w:ins w:id="128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86" w:author="Учетная запись Майкрософт" w:date="2023-10-31T15:52:00Z">
            <w:rPr>
              <w:ins w:id="1287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8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89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('Реквием', 1963, '2021-03-25',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90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17),</w:t>
        </w:r>
      </w:ins>
    </w:p>
    <w:p w:rsidR="00064560" w:rsidRPr="00064560" w:rsidRDefault="00064560" w:rsidP="00064560">
      <w:pPr>
        <w:pStyle w:val="Textbody"/>
        <w:rPr>
          <w:ins w:id="129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92" w:author="Учетная запись Майкрософт" w:date="2023-10-31T15:52:00Z">
            <w:rPr>
              <w:ins w:id="1293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29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295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('Один день Ивана Денисовича', 1962, '2023-01-09',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29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22),</w:t>
        </w:r>
      </w:ins>
    </w:p>
    <w:p w:rsidR="00064560" w:rsidRPr="00064560" w:rsidRDefault="00064560" w:rsidP="00064560">
      <w:pPr>
        <w:pStyle w:val="Textbody"/>
        <w:rPr>
          <w:ins w:id="129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298" w:author="Учетная запись Майкрософт" w:date="2023-10-31T15:52:00Z">
            <w:rPr>
              <w:ins w:id="129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30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30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('Дубровский', 1833, '2022-12-22',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30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37),</w:t>
        </w:r>
      </w:ins>
    </w:p>
    <w:p w:rsidR="00064560" w:rsidRPr="00064560" w:rsidRDefault="00064560" w:rsidP="00064560">
      <w:pPr>
        <w:pStyle w:val="Textbody"/>
        <w:rPr>
          <w:ins w:id="130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304" w:author="Учетная запись Майкрософт" w:date="2023-10-31T15:52:00Z">
            <w:rPr>
              <w:ins w:id="1305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30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30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('Идиот', 1869, '2020-04-14',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308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, 81),</w:t>
        </w:r>
      </w:ins>
    </w:p>
    <w:p w:rsidR="00064560" w:rsidRPr="00064560" w:rsidRDefault="00064560" w:rsidP="00064560">
      <w:pPr>
        <w:pStyle w:val="Textbody"/>
        <w:rPr>
          <w:ins w:id="130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1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31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('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Воскресение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', 1899, '2017-05-05', NULL, 99);</w:t>
        </w:r>
      </w:ins>
    </w:p>
    <w:p w:rsidR="00064560" w:rsidRPr="00064560" w:rsidRDefault="00064560" w:rsidP="00064560">
      <w:pPr>
        <w:pStyle w:val="Textbody"/>
        <w:rPr>
          <w:ins w:id="131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31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1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INSERT INTO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publisher_id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31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1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</w:ins>
    </w:p>
    <w:p w:rsidR="00064560" w:rsidRPr="00064560" w:rsidRDefault="00064560" w:rsidP="00064560">
      <w:pPr>
        <w:pStyle w:val="Textbody"/>
        <w:rPr>
          <w:ins w:id="131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1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1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1),</w:t>
        </w:r>
      </w:ins>
    </w:p>
    <w:p w:rsidR="00064560" w:rsidRPr="00064560" w:rsidRDefault="00064560" w:rsidP="00064560">
      <w:pPr>
        <w:pStyle w:val="Textbody"/>
        <w:rPr>
          <w:ins w:id="131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2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lastRenderedPageBreak/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1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2),</w:t>
        </w:r>
      </w:ins>
    </w:p>
    <w:p w:rsidR="00064560" w:rsidRPr="00064560" w:rsidRDefault="00064560" w:rsidP="00064560">
      <w:pPr>
        <w:pStyle w:val="Textbody"/>
        <w:rPr>
          <w:ins w:id="132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2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2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3),</w:t>
        </w:r>
      </w:ins>
    </w:p>
    <w:p w:rsidR="00064560" w:rsidRPr="00064560" w:rsidRDefault="00064560" w:rsidP="00064560">
      <w:pPr>
        <w:pStyle w:val="Textbody"/>
        <w:rPr>
          <w:ins w:id="132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2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3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4),</w:t>
        </w:r>
      </w:ins>
    </w:p>
    <w:p w:rsidR="00064560" w:rsidRPr="00064560" w:rsidRDefault="00064560" w:rsidP="00064560">
      <w:pPr>
        <w:pStyle w:val="Textbody"/>
        <w:rPr>
          <w:ins w:id="132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2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4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5),</w:t>
        </w:r>
      </w:ins>
    </w:p>
    <w:p w:rsidR="00064560" w:rsidRPr="00064560" w:rsidRDefault="00064560" w:rsidP="00064560">
      <w:pPr>
        <w:pStyle w:val="Textbody"/>
        <w:rPr>
          <w:ins w:id="132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2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5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6),</w:t>
        </w:r>
      </w:ins>
    </w:p>
    <w:p w:rsidR="00064560" w:rsidRPr="00064560" w:rsidRDefault="00064560" w:rsidP="00064560">
      <w:pPr>
        <w:pStyle w:val="Textbody"/>
        <w:rPr>
          <w:ins w:id="132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3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6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7),</w:t>
        </w:r>
      </w:ins>
    </w:p>
    <w:p w:rsidR="00064560" w:rsidRPr="00064560" w:rsidRDefault="00064560" w:rsidP="00064560">
      <w:pPr>
        <w:pStyle w:val="Textbody"/>
        <w:rPr>
          <w:ins w:id="133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3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7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8),</w:t>
        </w:r>
      </w:ins>
    </w:p>
    <w:p w:rsidR="00064560" w:rsidRPr="00064560" w:rsidRDefault="00064560" w:rsidP="00064560">
      <w:pPr>
        <w:pStyle w:val="Textbody"/>
        <w:rPr>
          <w:ins w:id="133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3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8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9),</w:t>
        </w:r>
      </w:ins>
    </w:p>
    <w:p w:rsidR="00064560" w:rsidRPr="00064560" w:rsidRDefault="00064560" w:rsidP="00064560">
      <w:pPr>
        <w:pStyle w:val="Textbody"/>
        <w:rPr>
          <w:ins w:id="133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3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(9, 10),</w:t>
        </w:r>
      </w:ins>
    </w:p>
    <w:p w:rsidR="00064560" w:rsidRPr="00064560" w:rsidRDefault="00064560" w:rsidP="00064560">
      <w:pPr>
        <w:pStyle w:val="Textbody"/>
        <w:rPr>
          <w:ins w:id="133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3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(10, 11),</w:t>
        </w:r>
      </w:ins>
    </w:p>
    <w:p w:rsidR="00064560" w:rsidRPr="00064560" w:rsidRDefault="00064560" w:rsidP="00064560">
      <w:pPr>
        <w:pStyle w:val="Textbody"/>
        <w:rPr>
          <w:ins w:id="133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4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(2, 12),</w:t>
        </w:r>
      </w:ins>
    </w:p>
    <w:p w:rsidR="00064560" w:rsidRPr="00064560" w:rsidRDefault="00064560" w:rsidP="00064560">
      <w:pPr>
        <w:pStyle w:val="Textbody"/>
        <w:rPr>
          <w:ins w:id="134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4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(3, 13)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;</w:t>
        </w:r>
        <w:proofErr w:type="gramEnd"/>
      </w:ins>
    </w:p>
    <w:p w:rsidR="00064560" w:rsidRPr="00064560" w:rsidRDefault="00064560" w:rsidP="00064560">
      <w:pPr>
        <w:pStyle w:val="Textbody"/>
        <w:rPr>
          <w:ins w:id="134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4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</w:ins>
    </w:p>
    <w:p w:rsidR="00064560" w:rsidRPr="00064560" w:rsidRDefault="00064560" w:rsidP="00064560">
      <w:pPr>
        <w:pStyle w:val="Textbody"/>
        <w:rPr>
          <w:ins w:id="134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4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INSERT INTO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author_id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34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4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</w:ins>
    </w:p>
    <w:p w:rsidR="00064560" w:rsidRPr="00064560" w:rsidRDefault="00064560" w:rsidP="00064560">
      <w:pPr>
        <w:pStyle w:val="Textbody"/>
        <w:rPr>
          <w:ins w:id="134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5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(1, 12),</w:t>
        </w:r>
      </w:ins>
    </w:p>
    <w:p w:rsidR="00064560" w:rsidRPr="00064560" w:rsidRDefault="00064560" w:rsidP="00064560">
      <w:pPr>
        <w:pStyle w:val="Textbody"/>
        <w:rPr>
          <w:ins w:id="135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5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2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4),</w:t>
        </w:r>
      </w:ins>
    </w:p>
    <w:p w:rsidR="00064560" w:rsidRPr="00064560" w:rsidRDefault="00064560" w:rsidP="00064560">
      <w:pPr>
        <w:pStyle w:val="Textbody"/>
        <w:rPr>
          <w:ins w:id="135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5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3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9),</w:t>
        </w:r>
      </w:ins>
    </w:p>
    <w:p w:rsidR="00064560" w:rsidRPr="00064560" w:rsidRDefault="00064560" w:rsidP="00064560">
      <w:pPr>
        <w:pStyle w:val="Textbody"/>
        <w:rPr>
          <w:ins w:id="135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5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4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8),</w:t>
        </w:r>
      </w:ins>
    </w:p>
    <w:p w:rsidR="00064560" w:rsidRPr="00064560" w:rsidRDefault="00064560" w:rsidP="00064560">
      <w:pPr>
        <w:pStyle w:val="Textbody"/>
        <w:rPr>
          <w:ins w:id="135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5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(5, 10),</w:t>
        </w:r>
      </w:ins>
    </w:p>
    <w:p w:rsidR="00064560" w:rsidRPr="00064560" w:rsidRDefault="00064560" w:rsidP="00064560">
      <w:pPr>
        <w:pStyle w:val="Textbody"/>
        <w:rPr>
          <w:ins w:id="135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6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6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1),</w:t>
        </w:r>
      </w:ins>
    </w:p>
    <w:p w:rsidR="00064560" w:rsidRPr="00064560" w:rsidRDefault="00064560" w:rsidP="00064560">
      <w:pPr>
        <w:pStyle w:val="Textbody"/>
        <w:rPr>
          <w:ins w:id="136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6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(6, 13),</w:t>
        </w:r>
      </w:ins>
    </w:p>
    <w:p w:rsidR="00064560" w:rsidRPr="00064560" w:rsidRDefault="00064560" w:rsidP="00064560">
      <w:pPr>
        <w:pStyle w:val="Textbody"/>
        <w:rPr>
          <w:ins w:id="136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6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7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2),</w:t>
        </w:r>
      </w:ins>
    </w:p>
    <w:p w:rsidR="00064560" w:rsidRPr="00064560" w:rsidRDefault="00064560" w:rsidP="00064560">
      <w:pPr>
        <w:pStyle w:val="Textbody"/>
        <w:rPr>
          <w:ins w:id="136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6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(7, 11),</w:t>
        </w:r>
      </w:ins>
    </w:p>
    <w:p w:rsidR="00064560" w:rsidRPr="00064560" w:rsidRDefault="00064560" w:rsidP="00064560">
      <w:pPr>
        <w:pStyle w:val="Textbody"/>
        <w:rPr>
          <w:ins w:id="136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6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8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3),</w:t>
        </w:r>
      </w:ins>
    </w:p>
    <w:p w:rsidR="00064560" w:rsidRPr="00064560" w:rsidRDefault="00064560" w:rsidP="00064560">
      <w:pPr>
        <w:pStyle w:val="Textbody"/>
        <w:rPr>
          <w:ins w:id="136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7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9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5),</w:t>
        </w:r>
      </w:ins>
    </w:p>
    <w:p w:rsidR="00064560" w:rsidRPr="00064560" w:rsidRDefault="00064560" w:rsidP="00064560">
      <w:pPr>
        <w:pStyle w:val="Textbody"/>
        <w:rPr>
          <w:ins w:id="137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7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(10, 6),</w:t>
        </w:r>
      </w:ins>
    </w:p>
    <w:p w:rsidR="00064560" w:rsidRPr="00064560" w:rsidRDefault="00064560" w:rsidP="00064560">
      <w:pPr>
        <w:pStyle w:val="Textbody"/>
        <w:rPr>
          <w:ins w:id="137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7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(10, 7)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;</w:t>
        </w:r>
        <w:proofErr w:type="gramEnd"/>
      </w:ins>
    </w:p>
    <w:p w:rsidR="00064560" w:rsidRPr="00064560" w:rsidRDefault="00064560" w:rsidP="00064560">
      <w:pPr>
        <w:pStyle w:val="Textbody"/>
        <w:rPr>
          <w:ins w:id="137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37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37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INSERT INTO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, capacity)</w:t>
        </w:r>
      </w:ins>
    </w:p>
    <w:p w:rsidR="00064560" w:rsidRPr="00064560" w:rsidRDefault="00064560" w:rsidP="00064560">
      <w:pPr>
        <w:pStyle w:val="Textbody"/>
        <w:rPr>
          <w:ins w:id="137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379" w:author="Учетная запись Майкрософт" w:date="2023-10-31T15:52:00Z">
            <w:rPr>
              <w:ins w:id="138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38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</w:ins>
    </w:p>
    <w:p w:rsidR="00064560" w:rsidRPr="00064560" w:rsidRDefault="00064560" w:rsidP="00064560">
      <w:pPr>
        <w:pStyle w:val="Textbody"/>
        <w:rPr>
          <w:ins w:id="138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383" w:author="Учетная запись Майкрософт" w:date="2023-10-31T15:52:00Z">
            <w:rPr>
              <w:ins w:id="138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38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38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(1, 'Читальный', 20),</w:t>
        </w:r>
      </w:ins>
    </w:p>
    <w:p w:rsidR="00064560" w:rsidRPr="00064560" w:rsidRDefault="00064560" w:rsidP="00064560">
      <w:pPr>
        <w:pStyle w:val="Textbody"/>
        <w:rPr>
          <w:ins w:id="138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388" w:author="Учетная запись Майкрософт" w:date="2023-10-31T15:52:00Z">
            <w:rPr>
              <w:ins w:id="138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39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39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(2, 'Читальный', 22),</w:t>
        </w:r>
      </w:ins>
    </w:p>
    <w:p w:rsidR="00064560" w:rsidRPr="00064560" w:rsidRDefault="00064560" w:rsidP="00064560">
      <w:pPr>
        <w:pStyle w:val="Textbody"/>
        <w:rPr>
          <w:ins w:id="139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393" w:author="Учетная запись Майкрософт" w:date="2023-10-31T15:52:00Z">
            <w:rPr>
              <w:ins w:id="139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39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39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(1, 'Лекционный', 100),</w:t>
        </w:r>
      </w:ins>
    </w:p>
    <w:p w:rsidR="00064560" w:rsidRPr="00064560" w:rsidRDefault="00064560" w:rsidP="00064560">
      <w:pPr>
        <w:pStyle w:val="Textbody"/>
        <w:rPr>
          <w:ins w:id="139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398" w:author="Учетная запись Майкрософт" w:date="2023-10-31T15:52:00Z">
            <w:rPr>
              <w:ins w:id="139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0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0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(1, 'Компьютерный', 40),</w:t>
        </w:r>
      </w:ins>
    </w:p>
    <w:p w:rsidR="00064560" w:rsidRPr="00064560" w:rsidRDefault="00064560" w:rsidP="00064560">
      <w:pPr>
        <w:pStyle w:val="Textbody"/>
        <w:rPr>
          <w:ins w:id="140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40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04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(2, 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Компьютерный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', 32);</w:t>
        </w:r>
      </w:ins>
    </w:p>
    <w:p w:rsidR="00064560" w:rsidRPr="00064560" w:rsidRDefault="00064560" w:rsidP="00064560">
      <w:pPr>
        <w:pStyle w:val="Textbody"/>
        <w:rPr>
          <w:ins w:id="140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40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40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INSERT INTO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card_number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surname,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birth_date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address,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phone_number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education,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academic_degree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40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09" w:author="Учетная запись Майкрософт" w:date="2023-10-31T15:52:00Z">
            <w:rPr>
              <w:ins w:id="141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1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</w:ins>
    </w:p>
    <w:p w:rsidR="00064560" w:rsidRPr="00064560" w:rsidRDefault="00064560" w:rsidP="00064560">
      <w:pPr>
        <w:pStyle w:val="Textbody"/>
        <w:rPr>
          <w:ins w:id="141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13" w:author="Учетная запись Майкрософт" w:date="2023-10-31T15:52:00Z">
            <w:rPr>
              <w:ins w:id="141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1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1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('9876543210', 1, 'Читальный', 1234, 'Иванов', '2000-01-01', 'ул. Пушкина, д. 10, Кв. 5', '79123456789', 'высшее',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417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),</w:t>
        </w:r>
      </w:ins>
    </w:p>
    <w:p w:rsidR="00064560" w:rsidRPr="00064560" w:rsidRDefault="00064560" w:rsidP="00064560">
      <w:pPr>
        <w:pStyle w:val="Textbody"/>
        <w:rPr>
          <w:ins w:id="141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19" w:author="Учетная запись Майкрософт" w:date="2023-10-31T15:52:00Z">
            <w:rPr>
              <w:ins w:id="142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2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22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lastRenderedPageBreak/>
          <w:tab/>
          <w:t xml:space="preserve">('1234567890', 1, 'Читальный', 5678, 'Сидоров', '1995-12-25', 'ул. Лермонтова, д. 5, Кв. 8', '79234567890', 'среднее',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423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),</w:t>
        </w:r>
      </w:ins>
    </w:p>
    <w:p w:rsidR="00064560" w:rsidRPr="00064560" w:rsidRDefault="00064560" w:rsidP="00064560">
      <w:pPr>
        <w:pStyle w:val="Textbody"/>
        <w:rPr>
          <w:ins w:id="142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25" w:author="Учетная запись Майкрософт" w:date="2023-10-31T15:52:00Z">
            <w:rPr>
              <w:ins w:id="1426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2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28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('8765432109', 2, 'Читальный', 7890, 'Басангова', '1992-03-17', 'ул. Толстого, д. 8, Кв. 2', '79456789012', 'среднее',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429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),</w:t>
        </w:r>
      </w:ins>
    </w:p>
    <w:p w:rsidR="00064560" w:rsidRPr="00064560" w:rsidRDefault="00064560" w:rsidP="00064560">
      <w:pPr>
        <w:pStyle w:val="Textbody"/>
        <w:rPr>
          <w:ins w:id="143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31" w:author="Учетная запись Майкрософт" w:date="2023-10-31T15:52:00Z">
            <w:rPr>
              <w:ins w:id="1432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3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34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('9870123456', 1, 'Лекционный', 4321, 'Думкин', '1988-06-15', 'ул. Гагарина, д. 15, Кв. 13', '79345678901', 'высшее', 'магистр'),</w:t>
        </w:r>
      </w:ins>
    </w:p>
    <w:p w:rsidR="00064560" w:rsidRPr="00064560" w:rsidRDefault="00064560" w:rsidP="00064560">
      <w:pPr>
        <w:pStyle w:val="Textbody"/>
        <w:rPr>
          <w:ins w:id="143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36" w:author="Учетная запись Майкрософт" w:date="2023-10-31T15:52:00Z">
            <w:rPr>
              <w:ins w:id="1437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3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39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('5432109876', 1, 'Компьютерный', 8901, 'Сидоров', '1999-11-30', 'ул. Достоевского, д. 3, Кв. 7', '79567890123', 'высшее', 'доктор'),</w:t>
        </w:r>
      </w:ins>
    </w:p>
    <w:p w:rsidR="00064560" w:rsidRPr="00064560" w:rsidRDefault="00064560" w:rsidP="00064560">
      <w:pPr>
        <w:pStyle w:val="Textbody"/>
        <w:rPr>
          <w:ins w:id="144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41" w:author="Учетная запись Майкрософт" w:date="2023-10-31T15:52:00Z">
            <w:rPr>
              <w:ins w:id="1442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4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44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('6543210987', 2, 'Компьютерный', 9012, 'Минин', '2007-08-10', 'ул. Пушкина, д. 20, Кв. 9', '79678901234', 'среднее',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445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),</w:t>
        </w:r>
      </w:ins>
    </w:p>
    <w:p w:rsidR="00064560" w:rsidRPr="00064560" w:rsidRDefault="00064560" w:rsidP="00064560">
      <w:pPr>
        <w:pStyle w:val="Textbody"/>
        <w:rPr>
          <w:ins w:id="144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47" w:author="Учетная запись Майкрософт" w:date="2023-10-31T15:52:00Z">
            <w:rPr>
              <w:ins w:id="1448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4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50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('2109876543', 1, 'Читальный', 3456, 'Депп', '1990-05-20', 'ул. Ленина, д. 1, Кв. 4', '79789012345', 'высшее', 'бакалавр'),</w:t>
        </w:r>
      </w:ins>
    </w:p>
    <w:p w:rsidR="00064560" w:rsidRPr="00064560" w:rsidRDefault="00064560" w:rsidP="00064560">
      <w:pPr>
        <w:pStyle w:val="Textbody"/>
        <w:rPr>
          <w:ins w:id="145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52" w:author="Учетная запись Майкрософт" w:date="2023-10-31T15:52:00Z">
            <w:rPr>
              <w:ins w:id="1453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5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55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('3210987654', 1, 'Лекционный', 4567, 'Хэнкс', '2005-09-12', 'ул. Горького, д. 12, Кв. 6', '79890123456', 'высшее', 'магистр'),</w:t>
        </w:r>
      </w:ins>
    </w:p>
    <w:p w:rsidR="00064560" w:rsidRPr="00064560" w:rsidRDefault="00064560" w:rsidP="00064560">
      <w:pPr>
        <w:pStyle w:val="Textbody"/>
        <w:rPr>
          <w:ins w:id="145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57" w:author="Учетная запись Майкрософт" w:date="2023-10-31T15:52:00Z">
            <w:rPr>
              <w:ins w:id="1458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5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60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('1098765432', 1, 'Компьютерный', 5678, 'Мартин', '1987-07-05', 'ул. Пушкина, д. 25, Кв. 1', '79901234567', 'среднее', </w:t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NULL</w:t>
        </w:r>
        <w:r w:rsidRPr="00064560">
          <w:rPr>
            <w:rFonts w:ascii="Courier New" w:hAnsi="Courier New" w:cs="Courier New"/>
            <w:color w:val="000000"/>
            <w:sz w:val="20"/>
            <w:szCs w:val="20"/>
            <w:rPrChange w:id="146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>),</w:t>
        </w:r>
      </w:ins>
    </w:p>
    <w:p w:rsidR="00064560" w:rsidRPr="00064560" w:rsidRDefault="00064560" w:rsidP="00064560">
      <w:pPr>
        <w:pStyle w:val="Textbody"/>
        <w:rPr>
          <w:ins w:id="146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46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64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 xml:space="preserve">('7654321098', 2, 'Читальный', 6789, 'Иванов', '1994-02-08', 'ул.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Лермонтова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д. 7,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Кв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. 3', '79012345678', 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высшее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', 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доктор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');</w:t>
        </w:r>
      </w:ins>
    </w:p>
    <w:p w:rsidR="00064560" w:rsidRPr="00064560" w:rsidRDefault="00064560" w:rsidP="00064560">
      <w:pPr>
        <w:pStyle w:val="Textbody"/>
        <w:rPr>
          <w:ins w:id="146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46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46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INSERT INTO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reading_hall_has_book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hall_name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amount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46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69" w:author="Учетная запись Майкрософт" w:date="2023-10-31T15:52:00Z">
            <w:rPr>
              <w:ins w:id="1470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7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</w:ins>
    </w:p>
    <w:p w:rsidR="00064560" w:rsidRPr="00064560" w:rsidRDefault="00064560" w:rsidP="00064560">
      <w:pPr>
        <w:pStyle w:val="Textbody"/>
        <w:rPr>
          <w:ins w:id="147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73" w:author="Учетная запись Майкрософт" w:date="2023-10-31T15:52:00Z">
            <w:rPr>
              <w:ins w:id="147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7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7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(1, 1, 'Читальный', 10),</w:t>
        </w:r>
      </w:ins>
    </w:p>
    <w:p w:rsidR="00064560" w:rsidRPr="00064560" w:rsidRDefault="00064560" w:rsidP="00064560">
      <w:pPr>
        <w:pStyle w:val="Textbody"/>
        <w:rPr>
          <w:ins w:id="147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78" w:author="Учетная запись Майкрософт" w:date="2023-10-31T15:52:00Z">
            <w:rPr>
              <w:ins w:id="147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8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8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(2, 1, 'Читальный', 21),</w:t>
        </w:r>
      </w:ins>
    </w:p>
    <w:p w:rsidR="00064560" w:rsidRPr="00064560" w:rsidRDefault="00064560" w:rsidP="00064560">
      <w:pPr>
        <w:pStyle w:val="Textbody"/>
        <w:rPr>
          <w:ins w:id="148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83" w:author="Учетная запись Майкрософт" w:date="2023-10-31T15:52:00Z">
            <w:rPr>
              <w:ins w:id="148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8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8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(3, 1, 'Читальный', 32),</w:t>
        </w:r>
      </w:ins>
    </w:p>
    <w:p w:rsidR="00064560" w:rsidRPr="00064560" w:rsidRDefault="00064560" w:rsidP="00064560">
      <w:pPr>
        <w:pStyle w:val="Textbody"/>
        <w:rPr>
          <w:ins w:id="148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88" w:author="Учетная запись Майкрософт" w:date="2023-10-31T15:52:00Z">
            <w:rPr>
              <w:ins w:id="148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9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9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(4, 2, 'Читальный', 11),</w:t>
        </w:r>
      </w:ins>
    </w:p>
    <w:p w:rsidR="00064560" w:rsidRPr="00064560" w:rsidRDefault="00064560" w:rsidP="00064560">
      <w:pPr>
        <w:pStyle w:val="Textbody"/>
        <w:rPr>
          <w:ins w:id="149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93" w:author="Учетная запись Майкрософт" w:date="2023-10-31T15:52:00Z">
            <w:rPr>
              <w:ins w:id="149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49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49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(5, 2, 'Читальный', 5),</w:t>
        </w:r>
      </w:ins>
    </w:p>
    <w:p w:rsidR="00064560" w:rsidRPr="00064560" w:rsidRDefault="00064560" w:rsidP="00064560">
      <w:pPr>
        <w:pStyle w:val="Textbody"/>
        <w:rPr>
          <w:ins w:id="149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498" w:author="Учетная запись Майкрософт" w:date="2023-10-31T15:52:00Z">
            <w:rPr>
              <w:ins w:id="149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0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0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(6, 2, 'Читальный', 7),</w:t>
        </w:r>
      </w:ins>
    </w:p>
    <w:p w:rsidR="00064560" w:rsidRPr="00064560" w:rsidRDefault="00064560" w:rsidP="00064560">
      <w:pPr>
        <w:pStyle w:val="Textbody"/>
        <w:rPr>
          <w:ins w:id="150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03" w:author="Учетная запись Майкрософт" w:date="2023-10-31T15:52:00Z">
            <w:rPr>
              <w:ins w:id="150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0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0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(7, 1, 'Лекционный', 8),</w:t>
        </w:r>
      </w:ins>
    </w:p>
    <w:p w:rsidR="00064560" w:rsidRPr="00064560" w:rsidRDefault="00064560" w:rsidP="00064560">
      <w:pPr>
        <w:pStyle w:val="Textbody"/>
        <w:rPr>
          <w:ins w:id="150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08" w:author="Учетная запись Майкрософт" w:date="2023-10-31T15:52:00Z">
            <w:rPr>
              <w:ins w:id="150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1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1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(8, 1, 'Лекционный', 45),</w:t>
        </w:r>
      </w:ins>
    </w:p>
    <w:p w:rsidR="00064560" w:rsidRPr="00064560" w:rsidRDefault="00064560" w:rsidP="00064560">
      <w:pPr>
        <w:pStyle w:val="Textbody"/>
        <w:rPr>
          <w:ins w:id="151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13" w:author="Учетная запись Майкрософт" w:date="2023-10-31T15:52:00Z">
            <w:rPr>
              <w:ins w:id="151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1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1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(9, 1, 'Лекционный', 11),</w:t>
        </w:r>
      </w:ins>
    </w:p>
    <w:p w:rsidR="00064560" w:rsidRPr="00064560" w:rsidRDefault="00064560" w:rsidP="00064560">
      <w:pPr>
        <w:pStyle w:val="Textbody"/>
        <w:rPr>
          <w:ins w:id="151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18" w:author="Учетная запись Майкрософт" w:date="2023-10-31T15:52:00Z">
            <w:rPr>
              <w:ins w:id="151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2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2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(10, 1, 'Компьютерный', 23),</w:t>
        </w:r>
      </w:ins>
    </w:p>
    <w:p w:rsidR="00064560" w:rsidRPr="00064560" w:rsidRDefault="00064560" w:rsidP="00064560">
      <w:pPr>
        <w:pStyle w:val="Textbody"/>
        <w:rPr>
          <w:ins w:id="152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23" w:author="Учетная запись Майкрософт" w:date="2023-10-31T15:52:00Z">
            <w:rPr>
              <w:ins w:id="152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2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2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(11, 1, 'Компьютерный', 43),</w:t>
        </w:r>
      </w:ins>
    </w:p>
    <w:p w:rsidR="00064560" w:rsidRPr="00064560" w:rsidRDefault="00064560" w:rsidP="00064560">
      <w:pPr>
        <w:pStyle w:val="Textbody"/>
        <w:rPr>
          <w:ins w:id="152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28" w:author="Учетная запись Майкрософт" w:date="2023-10-31T15:52:00Z">
            <w:rPr>
              <w:ins w:id="152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3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3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(12, 1, 'Компьютерный', 1),</w:t>
        </w:r>
      </w:ins>
    </w:p>
    <w:p w:rsidR="00064560" w:rsidRPr="00064560" w:rsidRDefault="00064560" w:rsidP="00064560">
      <w:pPr>
        <w:pStyle w:val="Textbody"/>
        <w:rPr>
          <w:ins w:id="153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33" w:author="Учетная запись Майкрософт" w:date="2023-10-31T15:52:00Z">
            <w:rPr>
              <w:ins w:id="1534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3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36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(13, 2, 'Компьютерный', 1),</w:t>
        </w:r>
      </w:ins>
    </w:p>
    <w:p w:rsidR="00064560" w:rsidRPr="00064560" w:rsidRDefault="00064560" w:rsidP="00064560">
      <w:pPr>
        <w:pStyle w:val="Textbody"/>
        <w:rPr>
          <w:ins w:id="153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rPrChange w:id="1538" w:author="Учетная запись Майкрософт" w:date="2023-10-31T15:52:00Z">
            <w:rPr>
              <w:ins w:id="1539" w:author="Учетная запись Майкрософт" w:date="2023-10-31T15:52:00Z"/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ins w:id="154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41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  <w:t>(10, 2, 'Компьютерный', 6),</w:t>
        </w:r>
      </w:ins>
    </w:p>
    <w:p w:rsidR="00064560" w:rsidRPr="00064560" w:rsidRDefault="00064560" w:rsidP="00064560">
      <w:pPr>
        <w:pStyle w:val="Textbody"/>
        <w:rPr>
          <w:ins w:id="154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4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rPrChange w:id="1544" w:author="Учетная запись Майкрософт" w:date="2023-10-31T15:52:00Z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rPrChange>
          </w:rPr>
          <w:tab/>
        </w:r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(11, 2, 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Компьютерный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', 7),</w:t>
        </w:r>
      </w:ins>
    </w:p>
    <w:p w:rsidR="00064560" w:rsidRPr="00064560" w:rsidRDefault="00064560" w:rsidP="00064560">
      <w:pPr>
        <w:pStyle w:val="Textbody"/>
        <w:rPr>
          <w:ins w:id="154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4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(2, 2, 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Компьютерный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', 8);</w:t>
        </w:r>
      </w:ins>
    </w:p>
    <w:p w:rsidR="00064560" w:rsidRPr="00064560" w:rsidRDefault="00064560" w:rsidP="00064560">
      <w:pPr>
        <w:pStyle w:val="Textbody"/>
        <w:rPr>
          <w:ins w:id="154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4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</w:r>
      </w:ins>
    </w:p>
    <w:p w:rsidR="00064560" w:rsidRPr="00064560" w:rsidRDefault="00064560" w:rsidP="00064560">
      <w:pPr>
        <w:pStyle w:val="Textbody"/>
        <w:rPr>
          <w:ins w:id="154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5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INSERT INTO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date_of_receipt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55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5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VALUES</w:t>
        </w:r>
      </w:ins>
    </w:p>
    <w:p w:rsidR="00064560" w:rsidRPr="00064560" w:rsidRDefault="00064560" w:rsidP="00064560">
      <w:pPr>
        <w:pStyle w:val="Textbody"/>
        <w:rPr>
          <w:ins w:id="155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5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(1, '9876543210', '2022-07-15'),</w:t>
        </w:r>
      </w:ins>
    </w:p>
    <w:p w:rsidR="00064560" w:rsidRPr="00064560" w:rsidRDefault="00064560" w:rsidP="00064560">
      <w:pPr>
        <w:pStyle w:val="Textbody"/>
        <w:rPr>
          <w:ins w:id="155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5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(2, '1234567890', '2023-02-28'),</w:t>
        </w:r>
      </w:ins>
    </w:p>
    <w:p w:rsidR="00064560" w:rsidRPr="00064560" w:rsidRDefault="00064560" w:rsidP="00064560">
      <w:pPr>
        <w:pStyle w:val="Textbody"/>
        <w:rPr>
          <w:ins w:id="155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5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(4, '8765432109', '2022-11-10'),</w:t>
        </w:r>
      </w:ins>
    </w:p>
    <w:p w:rsidR="00064560" w:rsidRPr="00064560" w:rsidRDefault="00064560" w:rsidP="00064560">
      <w:pPr>
        <w:pStyle w:val="Textbody"/>
        <w:rPr>
          <w:ins w:id="155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6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lastRenderedPageBreak/>
          <w:tab/>
          <w:t>(7, '9870123456', '2023-09-03'),</w:t>
        </w:r>
      </w:ins>
    </w:p>
    <w:p w:rsidR="00064560" w:rsidRPr="00064560" w:rsidRDefault="00064560" w:rsidP="00064560">
      <w:pPr>
        <w:pStyle w:val="Textbody"/>
        <w:rPr>
          <w:ins w:id="156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6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(10, '5432109876', '2022-05-19'),</w:t>
        </w:r>
      </w:ins>
    </w:p>
    <w:p w:rsidR="00064560" w:rsidRPr="00064560" w:rsidRDefault="00064560" w:rsidP="00064560">
      <w:pPr>
        <w:pStyle w:val="Textbody"/>
        <w:rPr>
          <w:ins w:id="156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6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(13, '6543210987', '2021-12-31'),</w:t>
        </w:r>
      </w:ins>
    </w:p>
    <w:p w:rsidR="00064560" w:rsidRPr="00064560" w:rsidRDefault="00064560" w:rsidP="00064560">
      <w:pPr>
        <w:pStyle w:val="Textbody"/>
        <w:rPr>
          <w:ins w:id="156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6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(3, '2109876543', '2022-08-22'),</w:t>
        </w:r>
      </w:ins>
    </w:p>
    <w:p w:rsidR="00064560" w:rsidRPr="00064560" w:rsidRDefault="00064560" w:rsidP="00064560">
      <w:pPr>
        <w:pStyle w:val="Textbody"/>
        <w:rPr>
          <w:ins w:id="156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6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(9, '3210987654', '2023-03-12'),</w:t>
        </w:r>
      </w:ins>
    </w:p>
    <w:p w:rsidR="00064560" w:rsidRPr="00064560" w:rsidRDefault="00064560" w:rsidP="00064560">
      <w:pPr>
        <w:pStyle w:val="Textbody"/>
        <w:rPr>
          <w:ins w:id="156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7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(12, '1098765432', '2023-10-05'),</w:t>
        </w:r>
      </w:ins>
    </w:p>
    <w:p w:rsidR="00064560" w:rsidRPr="00064560" w:rsidRDefault="00064560" w:rsidP="00064560">
      <w:pPr>
        <w:pStyle w:val="Textbody"/>
        <w:rPr>
          <w:ins w:id="157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7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(5, '7654321098', '2022-07-27'),</w:t>
        </w:r>
      </w:ins>
    </w:p>
    <w:p w:rsidR="00064560" w:rsidRPr="00064560" w:rsidRDefault="00064560" w:rsidP="00064560">
      <w:pPr>
        <w:pStyle w:val="Textbody"/>
        <w:rPr>
          <w:ins w:id="157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7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(2, '9876543210', '2022-04-15'),</w:t>
        </w:r>
      </w:ins>
    </w:p>
    <w:p w:rsidR="00064560" w:rsidRPr="00064560" w:rsidRDefault="00064560" w:rsidP="00064560">
      <w:pPr>
        <w:pStyle w:val="Textbody"/>
        <w:rPr>
          <w:ins w:id="157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7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(3, '1234567890', '2021-01-02'),</w:t>
        </w:r>
      </w:ins>
    </w:p>
    <w:p w:rsidR="00064560" w:rsidRPr="00064560" w:rsidRDefault="00064560" w:rsidP="00064560">
      <w:pPr>
        <w:pStyle w:val="Textbody"/>
        <w:rPr>
          <w:ins w:id="157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7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(5, '8765432109', '2021-11-21'),</w:t>
        </w:r>
      </w:ins>
    </w:p>
    <w:p w:rsidR="00064560" w:rsidRPr="00064560" w:rsidRDefault="00064560" w:rsidP="00064560">
      <w:pPr>
        <w:pStyle w:val="Textbody"/>
        <w:rPr>
          <w:ins w:id="157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8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(8, '9870123456', '2021-09-09'),</w:t>
        </w:r>
      </w:ins>
    </w:p>
    <w:p w:rsidR="00064560" w:rsidRPr="00064560" w:rsidRDefault="00064560" w:rsidP="00064560">
      <w:pPr>
        <w:pStyle w:val="Textbody"/>
        <w:rPr>
          <w:ins w:id="158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8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(11, '5432109876', '2022-06-26'),</w:t>
        </w:r>
      </w:ins>
    </w:p>
    <w:p w:rsidR="00064560" w:rsidRPr="00064560" w:rsidRDefault="00064560" w:rsidP="00064560">
      <w:pPr>
        <w:pStyle w:val="Textbody"/>
        <w:rPr>
          <w:ins w:id="158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8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>(11, '6543210987', '2021-03-16');</w:t>
        </w:r>
      </w:ins>
    </w:p>
    <w:p w:rsidR="00064560" w:rsidRPr="00064560" w:rsidRDefault="00064560" w:rsidP="00064560">
      <w:pPr>
        <w:pStyle w:val="Textbody"/>
        <w:rPr>
          <w:ins w:id="158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58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8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SELECT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book.title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library_visitor.passport_number</w:t>
        </w:r>
        <w:proofErr w:type="spellEnd"/>
      </w:ins>
    </w:p>
    <w:p w:rsidR="00064560" w:rsidRPr="00064560" w:rsidRDefault="00064560" w:rsidP="00064560">
      <w:pPr>
        <w:pStyle w:val="Textbody"/>
        <w:rPr>
          <w:ins w:id="158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8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FROM book</w:t>
        </w:r>
      </w:ins>
    </w:p>
    <w:p w:rsidR="00064560" w:rsidRPr="00064560" w:rsidRDefault="00064560" w:rsidP="00064560">
      <w:pPr>
        <w:pStyle w:val="Textbody"/>
        <w:rPr>
          <w:ins w:id="159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9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INNER JOIN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USING(</w:t>
        </w:r>
        <w:proofErr w:type="spellStart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59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9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INNER JOIN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USING(</w:t>
        </w:r>
        <w:proofErr w:type="spellStart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59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9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ORDER BY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;</w:t>
        </w:r>
      </w:ins>
    </w:p>
    <w:p w:rsidR="00064560" w:rsidRPr="00064560" w:rsidRDefault="00064560" w:rsidP="00064560">
      <w:pPr>
        <w:pStyle w:val="Textbody"/>
        <w:rPr>
          <w:ins w:id="159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59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59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SELECT title, cipher FROM book</w:t>
        </w:r>
      </w:ins>
    </w:p>
    <w:p w:rsidR="00064560" w:rsidRPr="00064560" w:rsidRDefault="00064560" w:rsidP="00064560">
      <w:pPr>
        <w:pStyle w:val="Textbody"/>
        <w:rPr>
          <w:ins w:id="159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0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WHERE cipher = 99 OR cipher = 81;</w:t>
        </w:r>
      </w:ins>
    </w:p>
    <w:p w:rsidR="00064560" w:rsidRPr="00064560" w:rsidRDefault="00064560" w:rsidP="00064560">
      <w:pPr>
        <w:pStyle w:val="Textbody"/>
        <w:rPr>
          <w:ins w:id="160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60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0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SELECT title, cipher FROM book</w:t>
        </w:r>
      </w:ins>
    </w:p>
    <w:p w:rsidR="00064560" w:rsidRPr="00064560" w:rsidRDefault="00064560" w:rsidP="00064560">
      <w:pPr>
        <w:pStyle w:val="Textbody"/>
        <w:rPr>
          <w:ins w:id="160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0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WHERE title = 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Реквием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 OR title = '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Лолита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';</w:t>
        </w:r>
      </w:ins>
    </w:p>
    <w:p w:rsidR="00064560" w:rsidRPr="00064560" w:rsidRDefault="00064560" w:rsidP="00064560">
      <w:pPr>
        <w:pStyle w:val="Textbody"/>
        <w:rPr>
          <w:ins w:id="160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60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0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SELECT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book.title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visitor_has_book.date_of_receipt</w:t>
        </w:r>
        <w:proofErr w:type="spellEnd"/>
      </w:ins>
    </w:p>
    <w:p w:rsidR="00064560" w:rsidRPr="00064560" w:rsidRDefault="00064560" w:rsidP="00064560">
      <w:pPr>
        <w:pStyle w:val="Textbody"/>
        <w:rPr>
          <w:ins w:id="160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1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FROM book</w:t>
        </w:r>
      </w:ins>
    </w:p>
    <w:p w:rsidR="00064560" w:rsidRPr="00064560" w:rsidRDefault="00064560" w:rsidP="00064560">
      <w:pPr>
        <w:pStyle w:val="Textbody"/>
        <w:rPr>
          <w:ins w:id="161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1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INNER JOIN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USING(</w:t>
        </w:r>
        <w:proofErr w:type="spellStart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61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1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INNER JOIN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USING(</w:t>
        </w:r>
        <w:proofErr w:type="spellStart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61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1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ORDER BY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visitor_has_book.date_of_receipt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;</w:t>
        </w:r>
      </w:ins>
    </w:p>
    <w:p w:rsidR="00064560" w:rsidRPr="00064560" w:rsidRDefault="00064560" w:rsidP="00064560">
      <w:pPr>
        <w:pStyle w:val="Textbody"/>
        <w:rPr>
          <w:ins w:id="161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61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19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SELECT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library_visitor.passport_number</w:t>
        </w:r>
        <w:proofErr w:type="spellEnd"/>
      </w:ins>
    </w:p>
    <w:p w:rsidR="00064560" w:rsidRPr="00064560" w:rsidRDefault="00064560" w:rsidP="00064560">
      <w:pPr>
        <w:pStyle w:val="Textbody"/>
        <w:rPr>
          <w:ins w:id="162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2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FROM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</w:ins>
    </w:p>
    <w:p w:rsidR="00064560" w:rsidRPr="00064560" w:rsidRDefault="00064560" w:rsidP="00064560">
      <w:pPr>
        <w:pStyle w:val="Textbody"/>
        <w:rPr>
          <w:ins w:id="162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23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INNER JOIN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USING(</w:t>
        </w:r>
        <w:proofErr w:type="spellStart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624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ins w:id="162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WHERE 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_has_book.date_of_receipt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&lt;= CURRENT_DATE - INTERVAL '1 month'</w:t>
        </w:r>
      </w:ins>
    </w:p>
    <w:p w:rsidR="00064560" w:rsidRPr="00064560" w:rsidRDefault="00064560" w:rsidP="00064560">
      <w:pPr>
        <w:pStyle w:val="Textbody"/>
        <w:rPr>
          <w:ins w:id="162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2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GROUP BY 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);</w:t>
        </w:r>
      </w:ins>
    </w:p>
    <w:p w:rsidR="00064560" w:rsidRPr="00064560" w:rsidRDefault="00064560" w:rsidP="00064560">
      <w:pPr>
        <w:pStyle w:val="Textbody"/>
        <w:rPr>
          <w:ins w:id="162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62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3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SELECT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,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library_visitor.passport_number</w:t>
        </w:r>
        <w:proofErr w:type="spellEnd"/>
      </w:ins>
    </w:p>
    <w:p w:rsidR="00064560" w:rsidRPr="00064560" w:rsidRDefault="00064560" w:rsidP="00064560">
      <w:pPr>
        <w:pStyle w:val="Textbody"/>
        <w:rPr>
          <w:ins w:id="163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3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FROM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</w:t>
        </w:r>
        <w:proofErr w:type="spellEnd"/>
      </w:ins>
    </w:p>
    <w:p w:rsidR="00064560" w:rsidRPr="00064560" w:rsidRDefault="00064560" w:rsidP="00064560">
      <w:pPr>
        <w:pStyle w:val="Textbody"/>
        <w:rPr>
          <w:ins w:id="163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3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INNER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JOIN 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_visitor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USING(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passport_number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)</w:t>
        </w:r>
      </w:ins>
    </w:p>
    <w:p w:rsidR="00064560" w:rsidRPr="00064560" w:rsidRDefault="00064560" w:rsidP="00064560">
      <w:pPr>
        <w:pStyle w:val="Textbody"/>
        <w:rPr>
          <w:ins w:id="163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36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WHERE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visitor_has_book.book_id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IN (</w:t>
        </w:r>
      </w:ins>
    </w:p>
    <w:p w:rsidR="00064560" w:rsidRPr="00064560" w:rsidRDefault="00064560" w:rsidP="00064560">
      <w:pPr>
        <w:pStyle w:val="Textbody"/>
        <w:rPr>
          <w:ins w:id="1637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38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lastRenderedPageBreak/>
          <w:tab/>
          <w:t xml:space="preserve">SELECT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reading_hall_has_book.book_id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FROM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reading_hall_has_book</w:t>
        </w:r>
        <w:proofErr w:type="spellEnd"/>
      </w:ins>
    </w:p>
    <w:p w:rsidR="00064560" w:rsidRPr="00064560" w:rsidRDefault="00064560" w:rsidP="00064560">
      <w:pPr>
        <w:pStyle w:val="Textbody"/>
        <w:rPr>
          <w:ins w:id="163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40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GROUP BY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reading_hall_has_book.book_id</w:t>
        </w:r>
        <w:proofErr w:type="spellEnd"/>
      </w:ins>
    </w:p>
    <w:p w:rsidR="00064560" w:rsidRPr="00064560" w:rsidRDefault="00064560" w:rsidP="00064560">
      <w:pPr>
        <w:pStyle w:val="Textbody"/>
        <w:rPr>
          <w:ins w:id="1641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42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ab/>
          <w:t xml:space="preserve">HAVING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SUM(</w:t>
        </w:r>
        <w:proofErr w:type="spellStart"/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reading_hall_has_book.amount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) &lt;= 2) </w:t>
        </w:r>
      </w:ins>
    </w:p>
    <w:p w:rsidR="00064560" w:rsidRPr="00064560" w:rsidRDefault="00064560" w:rsidP="00064560">
      <w:pPr>
        <w:pStyle w:val="Textbody"/>
        <w:rPr>
          <w:ins w:id="1643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44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ORDER BY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library_visitor.surname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;</w:t>
        </w:r>
      </w:ins>
    </w:p>
    <w:p w:rsidR="00064560" w:rsidRPr="00064560" w:rsidRDefault="00064560" w:rsidP="00064560">
      <w:pPr>
        <w:pStyle w:val="Textbody"/>
        <w:rPr>
          <w:ins w:id="1645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646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47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SELECT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COUNT(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*) AS "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Количесво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читателей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" FROM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;</w:t>
        </w:r>
      </w:ins>
    </w:p>
    <w:p w:rsidR="00064560" w:rsidRPr="00064560" w:rsidRDefault="00064560" w:rsidP="00064560">
      <w:pPr>
        <w:pStyle w:val="Textbody"/>
        <w:rPr>
          <w:ins w:id="1648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649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4560" w:rsidRPr="00064560" w:rsidRDefault="00064560" w:rsidP="00064560">
      <w:pPr>
        <w:pStyle w:val="Textbody"/>
        <w:rPr>
          <w:ins w:id="1650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</w:rPr>
      </w:pPr>
      <w:ins w:id="1651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SELECT </w:t>
        </w:r>
        <w:proofErr w:type="gram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COUNT(</w:t>
        </w:r>
        <w:proofErr w:type="gram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*) AS "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Количество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читателей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младше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20" FROM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library_visitor</w:t>
        </w:r>
        <w:proofErr w:type="spellEnd"/>
      </w:ins>
    </w:p>
    <w:p w:rsidR="00954778" w:rsidRPr="00954778" w:rsidDel="00064560" w:rsidRDefault="00064560" w:rsidP="00064560">
      <w:pPr>
        <w:pStyle w:val="Textbody"/>
        <w:rPr>
          <w:del w:id="1652" w:author="Учетная запись Майкрософт" w:date="2023-10-31T15:52:00Z"/>
          <w:rFonts w:ascii="Courier New" w:hAnsi="Courier New" w:cs="Courier New"/>
          <w:color w:val="000000"/>
          <w:sz w:val="20"/>
          <w:szCs w:val="20"/>
          <w:lang w:val="en-US"/>
          <w:rPrChange w:id="1653" w:author="Учетная запись Майкрософт" w:date="2023-10-13T12:01:00Z">
            <w:rPr>
              <w:del w:id="1654" w:author="Учетная запись Майкрософт" w:date="2023-10-31T15:52:00Z"/>
              <w:color w:val="000000"/>
            </w:rPr>
          </w:rPrChange>
        </w:rPr>
      </w:pPr>
      <w:ins w:id="1655" w:author="Учетная запись Майкрософт" w:date="2023-10-31T15:52:00Z"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WHERE </w:t>
        </w:r>
        <w:proofErr w:type="spellStart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birth_date</w:t>
        </w:r>
        <w:proofErr w:type="spellEnd"/>
        <w:r w:rsidRPr="00064560">
          <w:rPr>
            <w:rFonts w:ascii="Courier New" w:hAnsi="Courier New" w:cs="Courier New"/>
            <w:color w:val="000000"/>
            <w:sz w:val="20"/>
            <w:szCs w:val="20"/>
            <w:lang w:val="en-US"/>
          </w:rPr>
          <w:t xml:space="preserve"> &gt; CURRENT_DATE - INTERVAL '20 year';</w:t>
        </w:r>
      </w:ins>
    </w:p>
    <w:p w:rsidR="00954778" w:rsidRPr="00954778" w:rsidRDefault="00DA22B1">
      <w:pPr>
        <w:suppressAutoHyphens w:val="0"/>
        <w:autoSpaceDN/>
        <w:textAlignment w:val="auto"/>
        <w:rPr>
          <w:ins w:id="1656" w:author="Учетная запись Майкрософт" w:date="2023-10-13T11:59:00Z"/>
          <w:rFonts w:ascii="Times New Roman" w:eastAsia="Times New Roman" w:hAnsi="Times New Roman" w:cs="Times New Roman"/>
          <w:color w:val="000000"/>
          <w:sz w:val="28"/>
          <w:lang w:val="en-US"/>
          <w:rPrChange w:id="1657" w:author="Учетная запись Майкрософт" w:date="2023-10-13T12:00:00Z">
            <w:rPr>
              <w:ins w:id="1658" w:author="Учетная запись Майкрософт" w:date="2023-10-13T11:59:00Z"/>
              <w:rFonts w:ascii="Times New Roman" w:eastAsia="Times New Roman" w:hAnsi="Times New Roman" w:cs="Times New Roman"/>
              <w:color w:val="000000"/>
              <w:sz w:val="28"/>
            </w:rPr>
          </w:rPrChange>
        </w:rPr>
      </w:pPr>
      <w:del w:id="1659" w:author="Учетная запись Майкрософт" w:date="2023-10-13T11:59:00Z">
        <w:r w:rsidRPr="00DA22B1" w:rsidDel="00954778">
          <w:rPr>
            <w:color w:val="000000"/>
            <w:lang w:val="en-US"/>
          </w:rPr>
          <w:delText>https</w:delText>
        </w:r>
        <w:r w:rsidRPr="00954778" w:rsidDel="00954778">
          <w:rPr>
            <w:color w:val="000000"/>
            <w:lang w:val="en-US"/>
            <w:rPrChange w:id="1660" w:author="Учетная запись Майкрософт" w:date="2023-10-13T12:00:00Z">
              <w:rPr>
                <w:color w:val="000000"/>
              </w:rPr>
            </w:rPrChange>
          </w:rPr>
          <w:delText>://</w:delText>
        </w:r>
        <w:r w:rsidRPr="00DA22B1" w:rsidDel="00954778">
          <w:rPr>
            <w:color w:val="000000"/>
            <w:lang w:val="en-US"/>
          </w:rPr>
          <w:delText>github</w:delText>
        </w:r>
        <w:r w:rsidRPr="00954778" w:rsidDel="00954778">
          <w:rPr>
            <w:color w:val="000000"/>
            <w:lang w:val="en-US"/>
            <w:rPrChange w:id="1661" w:author="Учетная запись Майкрософт" w:date="2023-10-13T12:00:00Z">
              <w:rPr>
                <w:color w:val="000000"/>
              </w:rPr>
            </w:rPrChange>
          </w:rPr>
          <w:delText>.</w:delText>
        </w:r>
        <w:r w:rsidRPr="00DA22B1" w:rsidDel="00954778">
          <w:rPr>
            <w:color w:val="000000"/>
            <w:lang w:val="en-US"/>
          </w:rPr>
          <w:delText>com</w:delText>
        </w:r>
        <w:r w:rsidRPr="00954778" w:rsidDel="00954778">
          <w:rPr>
            <w:color w:val="000000"/>
            <w:lang w:val="en-US"/>
            <w:rPrChange w:id="1662" w:author="Учетная запись Майкрософт" w:date="2023-10-13T12:00:00Z">
              <w:rPr>
                <w:color w:val="000000"/>
              </w:rPr>
            </w:rPrChange>
          </w:rPr>
          <w:delText>/</w:delText>
        </w:r>
        <w:r w:rsidRPr="00DA22B1" w:rsidDel="00954778">
          <w:rPr>
            <w:color w:val="000000"/>
            <w:lang w:val="en-US"/>
          </w:rPr>
          <w:delText>moevm</w:delText>
        </w:r>
        <w:r w:rsidRPr="00954778" w:rsidDel="00954778">
          <w:rPr>
            <w:color w:val="000000"/>
            <w:lang w:val="en-US"/>
            <w:rPrChange w:id="1663" w:author="Учетная запись Майкрософт" w:date="2023-10-13T12:00:00Z">
              <w:rPr>
                <w:color w:val="000000"/>
              </w:rPr>
            </w:rPrChange>
          </w:rPr>
          <w:delText>/</w:delText>
        </w:r>
        <w:r w:rsidRPr="00DA22B1" w:rsidDel="00954778">
          <w:rPr>
            <w:color w:val="000000"/>
            <w:lang w:val="en-US"/>
          </w:rPr>
          <w:delText>sql</w:delText>
        </w:r>
        <w:r w:rsidRPr="00954778" w:rsidDel="00954778">
          <w:rPr>
            <w:color w:val="000000"/>
            <w:lang w:val="en-US"/>
            <w:rPrChange w:id="1664" w:author="Учетная запись Майкрософт" w:date="2023-10-13T12:00:00Z">
              <w:rPr>
                <w:color w:val="000000"/>
              </w:rPr>
            </w:rPrChange>
          </w:rPr>
          <w:delText>-2023-1304/</w:delText>
        </w:r>
        <w:r w:rsidRPr="00DA22B1" w:rsidDel="00954778">
          <w:rPr>
            <w:color w:val="000000"/>
            <w:lang w:val="en-US"/>
          </w:rPr>
          <w:delText>pull</w:delText>
        </w:r>
        <w:r w:rsidR="00247A5F" w:rsidRPr="00954778" w:rsidDel="00954778">
          <w:rPr>
            <w:color w:val="000000"/>
            <w:lang w:val="en-US"/>
            <w:rPrChange w:id="1665" w:author="Учетная запись Майкрософт" w:date="2023-10-13T12:00:00Z">
              <w:rPr>
                <w:color w:val="000000"/>
              </w:rPr>
            </w:rPrChange>
          </w:rPr>
          <w:delText>/</w:delText>
        </w:r>
      </w:del>
      <w:ins w:id="1666" w:author="Учетная запись Майкрософт" w:date="2023-10-13T11:59:00Z">
        <w:r w:rsidR="00954778" w:rsidRPr="00954778">
          <w:rPr>
            <w:color w:val="000000"/>
            <w:lang w:val="en-US"/>
            <w:rPrChange w:id="1667" w:author="Учетная запись Майкрософт" w:date="2023-10-13T12:00:00Z">
              <w:rPr>
                <w:color w:val="000000"/>
              </w:rPr>
            </w:rPrChange>
          </w:rPr>
          <w:br w:type="page"/>
        </w:r>
      </w:ins>
    </w:p>
    <w:p w:rsidR="00954778" w:rsidRPr="00D62690" w:rsidRDefault="00954778" w:rsidP="00954778">
      <w:pPr>
        <w:pStyle w:val="1"/>
        <w:pageBreakBefore/>
        <w:rPr>
          <w:ins w:id="1668" w:author="Учетная запись Майкрософт" w:date="2023-10-13T11:59:00Z"/>
          <w:color w:val="000000"/>
        </w:rPr>
      </w:pPr>
      <w:ins w:id="1669" w:author="Учетная запись Майкрософт" w:date="2023-10-13T11:59:00Z">
        <w:r w:rsidRPr="00650CA1">
          <w:rPr>
            <w:color w:val="000000"/>
          </w:rPr>
          <w:lastRenderedPageBreak/>
          <w:t>Прило</w:t>
        </w:r>
        <w:r>
          <w:rPr>
            <w:color w:val="000000"/>
          </w:rPr>
          <w:t>жение Б</w:t>
        </w:r>
        <w:r w:rsidRPr="00650CA1">
          <w:rPr>
            <w:color w:val="000000"/>
          </w:rPr>
          <w:br/>
        </w:r>
        <w:r>
          <w:rPr>
            <w:color w:val="000000"/>
          </w:rPr>
          <w:t>ССылки</w:t>
        </w:r>
      </w:ins>
    </w:p>
    <w:p w:rsidR="00954778" w:rsidRPr="00954778" w:rsidRDefault="00954778" w:rsidP="00954778">
      <w:pPr>
        <w:pStyle w:val="Textbody"/>
        <w:rPr>
          <w:ins w:id="1670" w:author="Учетная запись Майкрософт" w:date="2023-10-13T12:00:00Z"/>
          <w:color w:val="000000"/>
        </w:rPr>
      </w:pPr>
      <w:ins w:id="1671" w:author="Учетная запись Майкрософт" w:date="2023-10-13T12:00:00Z">
        <w:r w:rsidRPr="00DA22B1">
          <w:rPr>
            <w:color w:val="000000"/>
            <w:lang w:val="en-US"/>
          </w:rPr>
          <w:t>https</w:t>
        </w:r>
        <w:r w:rsidRPr="00DA22B1">
          <w:rPr>
            <w:color w:val="000000"/>
          </w:rPr>
          <w:t>://</w:t>
        </w:r>
        <w:proofErr w:type="spellStart"/>
        <w:r w:rsidRPr="00DA22B1">
          <w:rPr>
            <w:color w:val="000000"/>
            <w:lang w:val="en-US"/>
          </w:rPr>
          <w:t>github</w:t>
        </w:r>
        <w:proofErr w:type="spellEnd"/>
        <w:r w:rsidRPr="00DA22B1">
          <w:rPr>
            <w:color w:val="000000"/>
          </w:rPr>
          <w:t>.</w:t>
        </w:r>
        <w:r w:rsidRPr="00DA22B1">
          <w:rPr>
            <w:color w:val="000000"/>
            <w:lang w:val="en-US"/>
          </w:rPr>
          <w:t>com</w:t>
        </w:r>
        <w:r w:rsidRPr="00DA22B1">
          <w:rPr>
            <w:color w:val="000000"/>
          </w:rPr>
          <w:t>/</w:t>
        </w:r>
        <w:proofErr w:type="spellStart"/>
        <w:r w:rsidRPr="00DA22B1">
          <w:rPr>
            <w:color w:val="000000"/>
            <w:lang w:val="en-US"/>
          </w:rPr>
          <w:t>moevm</w:t>
        </w:r>
        <w:proofErr w:type="spellEnd"/>
        <w:r w:rsidRPr="00DA22B1">
          <w:rPr>
            <w:color w:val="000000"/>
          </w:rPr>
          <w:t>/</w:t>
        </w:r>
        <w:proofErr w:type="spellStart"/>
        <w:r w:rsidRPr="00DA22B1">
          <w:rPr>
            <w:color w:val="000000"/>
            <w:lang w:val="en-US"/>
          </w:rPr>
          <w:t>sql</w:t>
        </w:r>
        <w:proofErr w:type="spellEnd"/>
        <w:r w:rsidRPr="00DA22B1">
          <w:rPr>
            <w:color w:val="000000"/>
          </w:rPr>
          <w:t>-2023-1304/</w:t>
        </w:r>
        <w:r w:rsidRPr="00DA22B1">
          <w:rPr>
            <w:color w:val="000000"/>
            <w:lang w:val="en-US"/>
          </w:rPr>
          <w:t>pull</w:t>
        </w:r>
        <w:r>
          <w:rPr>
            <w:color w:val="000000"/>
          </w:rPr>
          <w:t>/</w:t>
        </w:r>
      </w:ins>
      <w:ins w:id="1672" w:author="Учетная запись Майкрософт" w:date="2023-10-13T12:02:00Z">
        <w:r w:rsidRPr="00954778">
          <w:rPr>
            <w:color w:val="000000"/>
            <w:rPrChange w:id="1673" w:author="Учетная запись Майкрософт" w:date="2023-10-13T12:02:00Z">
              <w:rPr>
                <w:color w:val="000000"/>
                <w:lang w:val="en-US"/>
              </w:rPr>
            </w:rPrChange>
          </w:rPr>
          <w:t>34</w:t>
        </w:r>
      </w:ins>
    </w:p>
    <w:p w:rsidR="0042202C" w:rsidRPr="00DA22B1" w:rsidRDefault="00954778" w:rsidP="00FC399C">
      <w:pPr>
        <w:pStyle w:val="Textbody"/>
        <w:rPr>
          <w:color w:val="000000"/>
        </w:rPr>
      </w:pPr>
      <w:ins w:id="1674" w:author="Учетная запись Майкрософт" w:date="2023-10-13T12:00:00Z">
        <w:r w:rsidRPr="00954778">
          <w:rPr>
            <w:color w:val="000000"/>
          </w:rPr>
          <w:t>https://www.db-fiddle.com/f/uGUvp9b7SxcihCwQqfPkyz/11</w:t>
        </w:r>
      </w:ins>
    </w:p>
    <w:p w:rsidR="00A70A77" w:rsidRPr="00D62690" w:rsidRDefault="00A70A77" w:rsidP="00996B09">
      <w:pPr>
        <w:pStyle w:val="a5"/>
        <w:rPr>
          <w:color w:val="000000"/>
        </w:rPr>
      </w:pPr>
    </w:p>
    <w:sectPr w:rsidR="00A70A77" w:rsidRPr="00D62690">
      <w:footerReference w:type="default" r:id="rId26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72" w:rsidRDefault="00BF4172">
      <w:r>
        <w:separator/>
      </w:r>
    </w:p>
  </w:endnote>
  <w:endnote w:type="continuationSeparator" w:id="0">
    <w:p w:rsidR="00BF4172" w:rsidRDefault="00BF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7B" w:rsidRDefault="00C22E7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64560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72" w:rsidRDefault="00BF4172">
      <w:r>
        <w:rPr>
          <w:color w:val="000000"/>
        </w:rPr>
        <w:separator/>
      </w:r>
    </w:p>
  </w:footnote>
  <w:footnote w:type="continuationSeparator" w:id="0">
    <w:p w:rsidR="00BF4172" w:rsidRDefault="00BF4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5578D2"/>
    <w:multiLevelType w:val="hybridMultilevel"/>
    <w:tmpl w:val="C208457C"/>
    <w:lvl w:ilvl="0" w:tplc="71B0D0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1B666D"/>
    <w:multiLevelType w:val="hybridMultilevel"/>
    <w:tmpl w:val="E054A344"/>
    <w:lvl w:ilvl="0" w:tplc="42BCA25A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E139B"/>
    <w:multiLevelType w:val="hybridMultilevel"/>
    <w:tmpl w:val="CFA21F44"/>
    <w:lvl w:ilvl="0" w:tplc="827899C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2217E3D"/>
    <w:multiLevelType w:val="hybridMultilevel"/>
    <w:tmpl w:val="2C0668F2"/>
    <w:lvl w:ilvl="0" w:tplc="E1B0D692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0D4763"/>
    <w:multiLevelType w:val="hybridMultilevel"/>
    <w:tmpl w:val="6492A712"/>
    <w:lvl w:ilvl="0" w:tplc="971EF7A0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E01B2A"/>
    <w:multiLevelType w:val="hybridMultilevel"/>
    <w:tmpl w:val="2CBEECCA"/>
    <w:lvl w:ilvl="0" w:tplc="E804778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28711E"/>
    <w:multiLevelType w:val="hybridMultilevel"/>
    <w:tmpl w:val="FED83E50"/>
    <w:lvl w:ilvl="0" w:tplc="3AD0B38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AB4A46"/>
    <w:multiLevelType w:val="hybridMultilevel"/>
    <w:tmpl w:val="346EE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A71082"/>
    <w:multiLevelType w:val="hybridMultilevel"/>
    <w:tmpl w:val="566CF11C"/>
    <w:lvl w:ilvl="0" w:tplc="595235C6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5F4D59"/>
    <w:multiLevelType w:val="hybridMultilevel"/>
    <w:tmpl w:val="9B30EF4C"/>
    <w:lvl w:ilvl="0" w:tplc="76669C2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091782"/>
    <w:multiLevelType w:val="hybridMultilevel"/>
    <w:tmpl w:val="6F1A9298"/>
    <w:lvl w:ilvl="0" w:tplc="643CED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5A4761"/>
    <w:multiLevelType w:val="hybridMultilevel"/>
    <w:tmpl w:val="733E8ED2"/>
    <w:lvl w:ilvl="0" w:tplc="8BB0585E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5" w15:restartNumberingAfterBreak="0">
    <w:nsid w:val="681E1B8C"/>
    <w:multiLevelType w:val="hybridMultilevel"/>
    <w:tmpl w:val="09D4830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6875AF"/>
    <w:multiLevelType w:val="hybridMultilevel"/>
    <w:tmpl w:val="D4A41DB4"/>
    <w:lvl w:ilvl="0" w:tplc="CF5A60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10"/>
  </w:num>
  <w:num w:numId="5">
    <w:abstractNumId w:val="17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2"/>
  </w:num>
  <w:num w:numId="11">
    <w:abstractNumId w:val="7"/>
  </w:num>
  <w:num w:numId="12">
    <w:abstractNumId w:val="13"/>
  </w:num>
  <w:num w:numId="13">
    <w:abstractNumId w:val="9"/>
  </w:num>
  <w:num w:numId="14">
    <w:abstractNumId w:val="3"/>
  </w:num>
  <w:num w:numId="15">
    <w:abstractNumId w:val="1"/>
  </w:num>
  <w:num w:numId="16">
    <w:abstractNumId w:val="12"/>
  </w:num>
  <w:num w:numId="17">
    <w:abstractNumId w:val="15"/>
  </w:num>
  <w:num w:numId="18">
    <w:abstractNumId w:val="8"/>
  </w:num>
  <w:num w:numId="1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04c9fb8ec75907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87C"/>
    <w:rsid w:val="00064560"/>
    <w:rsid w:val="00090756"/>
    <w:rsid w:val="000A0CDD"/>
    <w:rsid w:val="000A5D1C"/>
    <w:rsid w:val="000D0633"/>
    <w:rsid w:val="000D6DEF"/>
    <w:rsid w:val="001235DC"/>
    <w:rsid w:val="00162A6B"/>
    <w:rsid w:val="00176DC4"/>
    <w:rsid w:val="001820DE"/>
    <w:rsid w:val="0019266E"/>
    <w:rsid w:val="001A49BA"/>
    <w:rsid w:val="001C021F"/>
    <w:rsid w:val="001E0F86"/>
    <w:rsid w:val="001F2FC9"/>
    <w:rsid w:val="001F7716"/>
    <w:rsid w:val="00200147"/>
    <w:rsid w:val="002014DA"/>
    <w:rsid w:val="002252C7"/>
    <w:rsid w:val="00231344"/>
    <w:rsid w:val="00231D6C"/>
    <w:rsid w:val="0023516E"/>
    <w:rsid w:val="00247A5F"/>
    <w:rsid w:val="00260A9C"/>
    <w:rsid w:val="00267EBB"/>
    <w:rsid w:val="00270B73"/>
    <w:rsid w:val="0027444A"/>
    <w:rsid w:val="00274E50"/>
    <w:rsid w:val="00286D94"/>
    <w:rsid w:val="0029297E"/>
    <w:rsid w:val="002A2577"/>
    <w:rsid w:val="002B1E77"/>
    <w:rsid w:val="002B77E9"/>
    <w:rsid w:val="0033551A"/>
    <w:rsid w:val="003366DB"/>
    <w:rsid w:val="00364085"/>
    <w:rsid w:val="003A5806"/>
    <w:rsid w:val="003C2F35"/>
    <w:rsid w:val="003C5FA6"/>
    <w:rsid w:val="003E683A"/>
    <w:rsid w:val="003F250B"/>
    <w:rsid w:val="003F73C5"/>
    <w:rsid w:val="00404EC6"/>
    <w:rsid w:val="00410D3E"/>
    <w:rsid w:val="00411555"/>
    <w:rsid w:val="0042202C"/>
    <w:rsid w:val="00431850"/>
    <w:rsid w:val="0044194C"/>
    <w:rsid w:val="0044663F"/>
    <w:rsid w:val="00447023"/>
    <w:rsid w:val="00453F8D"/>
    <w:rsid w:val="00463ECD"/>
    <w:rsid w:val="004754E0"/>
    <w:rsid w:val="004A06B5"/>
    <w:rsid w:val="004B3C86"/>
    <w:rsid w:val="004E634C"/>
    <w:rsid w:val="004E72A7"/>
    <w:rsid w:val="00513F69"/>
    <w:rsid w:val="00520A73"/>
    <w:rsid w:val="00532BC1"/>
    <w:rsid w:val="00546BA8"/>
    <w:rsid w:val="00572E02"/>
    <w:rsid w:val="005755BD"/>
    <w:rsid w:val="00587D37"/>
    <w:rsid w:val="005B13D6"/>
    <w:rsid w:val="005D0123"/>
    <w:rsid w:val="005D7DF9"/>
    <w:rsid w:val="00601FAC"/>
    <w:rsid w:val="00604B0A"/>
    <w:rsid w:val="0061162E"/>
    <w:rsid w:val="00621D8D"/>
    <w:rsid w:val="006220FE"/>
    <w:rsid w:val="00650CA1"/>
    <w:rsid w:val="006510A4"/>
    <w:rsid w:val="006B3EA5"/>
    <w:rsid w:val="006C2EA1"/>
    <w:rsid w:val="006C45B8"/>
    <w:rsid w:val="006C7505"/>
    <w:rsid w:val="006D7157"/>
    <w:rsid w:val="006E06FA"/>
    <w:rsid w:val="006E6CEA"/>
    <w:rsid w:val="007023D2"/>
    <w:rsid w:val="00715C1C"/>
    <w:rsid w:val="007354F5"/>
    <w:rsid w:val="007527EF"/>
    <w:rsid w:val="007675E3"/>
    <w:rsid w:val="007A4CFB"/>
    <w:rsid w:val="007A5A23"/>
    <w:rsid w:val="007B760F"/>
    <w:rsid w:val="007F46C6"/>
    <w:rsid w:val="00805916"/>
    <w:rsid w:val="0081306E"/>
    <w:rsid w:val="008554E5"/>
    <w:rsid w:val="00865273"/>
    <w:rsid w:val="008704E1"/>
    <w:rsid w:val="00883C24"/>
    <w:rsid w:val="008A4305"/>
    <w:rsid w:val="008B6899"/>
    <w:rsid w:val="008C3E1E"/>
    <w:rsid w:val="008F30BF"/>
    <w:rsid w:val="00900787"/>
    <w:rsid w:val="009217F0"/>
    <w:rsid w:val="009306B7"/>
    <w:rsid w:val="0095422C"/>
    <w:rsid w:val="00954778"/>
    <w:rsid w:val="00963A55"/>
    <w:rsid w:val="00996B09"/>
    <w:rsid w:val="009B2949"/>
    <w:rsid w:val="009C4ABF"/>
    <w:rsid w:val="009F116C"/>
    <w:rsid w:val="009F4FA3"/>
    <w:rsid w:val="00A70A77"/>
    <w:rsid w:val="00A74352"/>
    <w:rsid w:val="00AC6F1D"/>
    <w:rsid w:val="00AC764D"/>
    <w:rsid w:val="00AE603E"/>
    <w:rsid w:val="00B02E8D"/>
    <w:rsid w:val="00B041F5"/>
    <w:rsid w:val="00B07EB0"/>
    <w:rsid w:val="00B22894"/>
    <w:rsid w:val="00B26504"/>
    <w:rsid w:val="00B35954"/>
    <w:rsid w:val="00B42454"/>
    <w:rsid w:val="00B5213B"/>
    <w:rsid w:val="00B87549"/>
    <w:rsid w:val="00BB7910"/>
    <w:rsid w:val="00BF4172"/>
    <w:rsid w:val="00C031C3"/>
    <w:rsid w:val="00C14F8C"/>
    <w:rsid w:val="00C22278"/>
    <w:rsid w:val="00C22E7B"/>
    <w:rsid w:val="00C26DE0"/>
    <w:rsid w:val="00C574DF"/>
    <w:rsid w:val="00CB5946"/>
    <w:rsid w:val="00CD1D05"/>
    <w:rsid w:val="00D216FA"/>
    <w:rsid w:val="00D62690"/>
    <w:rsid w:val="00D75940"/>
    <w:rsid w:val="00DA22B1"/>
    <w:rsid w:val="00E210CC"/>
    <w:rsid w:val="00E577B0"/>
    <w:rsid w:val="00E64521"/>
    <w:rsid w:val="00E66485"/>
    <w:rsid w:val="00E739F7"/>
    <w:rsid w:val="00E92591"/>
    <w:rsid w:val="00EC1FE3"/>
    <w:rsid w:val="00ED6C2D"/>
    <w:rsid w:val="00EE52DB"/>
    <w:rsid w:val="00EF5636"/>
    <w:rsid w:val="00EF72F9"/>
    <w:rsid w:val="00F0447D"/>
    <w:rsid w:val="00F31CDF"/>
    <w:rsid w:val="00F34D21"/>
    <w:rsid w:val="00F51501"/>
    <w:rsid w:val="00F55D08"/>
    <w:rsid w:val="00F6001E"/>
    <w:rsid w:val="00F75040"/>
    <w:rsid w:val="00FC399C"/>
    <w:rsid w:val="00FD46D0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7FC6E9-9873-4750-90F8-592761A9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404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9297E"/>
    <w:pPr>
      <w:ind w:left="720"/>
      <w:contextualSpacing/>
    </w:pPr>
    <w:rPr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7023D2"/>
    <w:rPr>
      <w:rFonts w:ascii="Segoe UI" w:hAnsi="Segoe UI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23D2"/>
    <w:rPr>
      <w:rFonts w:ascii="Segoe UI" w:hAnsi="Segoe UI"/>
      <w:kern w:val="3"/>
      <w:sz w:val="18"/>
      <w:szCs w:val="16"/>
      <w:lang w:eastAsia="zh-CN" w:bidi="hi-IN"/>
    </w:rPr>
  </w:style>
  <w:style w:type="paragraph" w:styleId="ad">
    <w:name w:val="Revision"/>
    <w:hidden/>
    <w:uiPriority w:val="99"/>
    <w:semiHidden/>
    <w:rsid w:val="007023D2"/>
    <w:rPr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4778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D9323-D64B-4BE6-ACF5-2E29F9ED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21</Pages>
  <Words>2042</Words>
  <Characters>11642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43</cp:revision>
  <cp:lastPrinted>2023-10-13T09:02:00Z</cp:lastPrinted>
  <dcterms:created xsi:type="dcterms:W3CDTF">2023-03-05T18:11:00Z</dcterms:created>
  <dcterms:modified xsi:type="dcterms:W3CDTF">2023-10-31T12:52:00Z</dcterms:modified>
</cp:coreProperties>
</file>